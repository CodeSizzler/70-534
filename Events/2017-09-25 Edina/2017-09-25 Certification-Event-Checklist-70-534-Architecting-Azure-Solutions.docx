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8"/>
        <w:gridCol w:w="2222"/>
      </w:tblGrid>
      <w:tr w:rsidR="0043454D" w14:paraId="4899723D" w14:textId="77777777" w:rsidTr="0043454D">
        <w:tc>
          <w:tcPr>
            <w:tcW w:w="7045" w:type="dxa"/>
          </w:tcPr>
          <w:p w14:paraId="048208B0" w14:textId="571933E1" w:rsidR="0043454D" w:rsidRDefault="00A071D0" w:rsidP="00157CA0">
            <w:pPr>
              <w:pStyle w:val="CompanyName"/>
            </w:pPr>
            <w:r>
              <w:t>70-534 Certification Event</w:t>
            </w:r>
            <w:del w:id="0" w:author="Kevin Remde" w:date="2017-08-21T10:09:00Z">
              <w:r w:rsidR="008F4F72" w:rsidDel="004A51ED">
                <w:delText xml:space="preserve"> &lt;City Date&gt;</w:delText>
              </w:r>
            </w:del>
            <w:ins w:id="1" w:author="Kevin Remde" w:date="2017-08-21T10:09:00Z">
              <w:r w:rsidR="004A51ED">
                <w:t xml:space="preserve">, Edina, MN </w:t>
              </w:r>
            </w:ins>
            <w:ins w:id="2" w:author="Kevin Remde" w:date="2017-08-21T10:10:00Z">
              <w:r w:rsidR="004A51ED">
                <w:t>Sept 25-26, 2017</w:t>
              </w:r>
            </w:ins>
          </w:p>
        </w:tc>
        <w:tc>
          <w:tcPr>
            <w:tcW w:w="1825" w:type="dxa"/>
          </w:tcPr>
          <w:p w14:paraId="0B94053B" w14:textId="77777777" w:rsidR="0043454D" w:rsidRDefault="0043454D" w:rsidP="0043454D">
            <w:pPr>
              <w:pStyle w:val="Logo"/>
            </w:pPr>
          </w:p>
        </w:tc>
      </w:tr>
    </w:tbl>
    <w:p w14:paraId="41C064C7" w14:textId="79ECDE1A" w:rsidR="00407240" w:rsidRPr="0043454D" w:rsidRDefault="0085465D" w:rsidP="0043454D">
      <w:pPr>
        <w:pStyle w:val="Heading1"/>
      </w:pPr>
      <w:del w:id="3" w:author="Kevin Remde" w:date="2017-08-21T10:30:00Z">
        <w:r w:rsidRPr="0043454D" w:rsidDel="00A51E1F">
          <w:rPr>
            <w:noProof/>
          </w:rPr>
          <w:drawing>
            <wp:anchor distT="0" distB="0" distL="114300" distR="114300" simplePos="0" relativeHeight="251659264" behindDoc="0" locked="0" layoutInCell="1" allowOverlap="1" wp14:anchorId="1D29117D" wp14:editId="0F118475">
              <wp:simplePos x="0" y="0"/>
              <wp:positionH relativeFrom="margin">
                <wp:align>right</wp:align>
              </wp:positionH>
              <wp:positionV relativeFrom="paragraph">
                <wp:posOffset>-390780</wp:posOffset>
              </wp:positionV>
              <wp:extent cx="2044153" cy="1105918"/>
              <wp:effectExtent l="0" t="0" r="0" b="0"/>
              <wp:wrapNone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your logo her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44153" cy="11059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r w:rsidR="00CC59BB" w:rsidRPr="0043454D">
        <w:t>New</w:t>
      </w:r>
      <w:r w:rsidR="00172448" w:rsidRPr="0043454D">
        <w:t xml:space="preserve"> </w:t>
      </w:r>
      <w:r w:rsidR="00A071D0">
        <w:t>Event</w:t>
      </w:r>
      <w:r w:rsidR="003A1BC2" w:rsidRPr="0043454D">
        <w:t xml:space="preserve"> </w:t>
      </w:r>
      <w:r w:rsidR="00AB0FFF">
        <w:t>Execution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458"/>
        <w:gridCol w:w="8334"/>
      </w:tblGrid>
      <w:tr w:rsidR="00F3153F" w14:paraId="14DA6B94" w14:textId="77777777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14:paraId="0CE6FF3C" w14:textId="77777777" w:rsidR="00F3153F" w:rsidRPr="00080433" w:rsidRDefault="00A071D0" w:rsidP="00080433">
            <w:pPr>
              <w:pStyle w:val="Heading2"/>
            </w:pPr>
            <w:r>
              <w:t>Event and Contact</w:t>
            </w:r>
            <w:r w:rsidR="00F3153F" w:rsidRPr="00080433">
              <w:t xml:space="preserve"> INFORMATION</w:t>
            </w:r>
          </w:p>
        </w:tc>
      </w:tr>
      <w:tr w:rsidR="00F3153F" w14:paraId="3031931E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A5DCAE2" w14:textId="77777777" w:rsidR="00F3153F" w:rsidRPr="00D36A80" w:rsidRDefault="00A071D0" w:rsidP="00F3153F">
            <w:pPr>
              <w:rPr>
                <w:sz w:val="20"/>
                <w:szCs w:val="20"/>
              </w:rPr>
            </w:pPr>
            <w:r>
              <w:t>Lead N</w:t>
            </w:r>
            <w:r w:rsidR="00F3153F" w:rsidRPr="00D36A80">
              <w:t>ame</w:t>
            </w:r>
            <w:r>
              <w:t>(s)</w:t>
            </w:r>
            <w:r w:rsidR="00C40D38">
              <w:t xml:space="preserve"> &amp; Phone</w:t>
            </w:r>
            <w:r w:rsidR="00F3153F" w:rsidRPr="00D36A80">
              <w:t xml:space="preserve">: </w:t>
            </w:r>
          </w:p>
        </w:tc>
        <w:tc>
          <w:tcPr>
            <w:tcW w:w="3861" w:type="pct"/>
            <w:vAlign w:val="center"/>
          </w:tcPr>
          <w:p w14:paraId="1B3D09D5" w14:textId="26305DE3" w:rsidR="00F3153F" w:rsidRDefault="00C40D38" w:rsidP="00C40D38">
            <w:pPr>
              <w:pStyle w:val="ListParagraph"/>
              <w:numPr>
                <w:ilvl w:val="0"/>
                <w:numId w:val="39"/>
              </w:numPr>
              <w:rPr>
                <w:ins w:id="4" w:author="Kevin Remde" w:date="2017-08-21T10:12:00Z"/>
              </w:rPr>
            </w:pPr>
            <w:bookmarkStart w:id="5" w:name="_Hlk489354369"/>
            <w:del w:id="6" w:author="Kevin Remde" w:date="2017-08-21T10:10:00Z">
              <w:r w:rsidDel="004A51ED">
                <w:delText>Name, Role</w:delText>
              </w:r>
              <w:r w:rsidR="0016611E" w:rsidDel="004A51ED">
                <w:delText xml:space="preserve"> </w:delText>
              </w:r>
            </w:del>
            <w:ins w:id="7" w:author="Kevin Remde" w:date="2017-08-21T10:10:00Z">
              <w:r w:rsidR="004A51ED">
                <w:t xml:space="preserve">Kevin Remde, Sr. Technical Evangelist </w:t>
              </w:r>
            </w:ins>
            <w:r w:rsidR="0016611E">
              <w:t>(Tech Lead)</w:t>
            </w:r>
            <w:r>
              <w:t xml:space="preserve">, </w:t>
            </w:r>
            <w:del w:id="8" w:author="Kevin Remde" w:date="2017-08-21T10:10:00Z">
              <w:r w:rsidDel="004A51ED">
                <w:delText>Email</w:delText>
              </w:r>
            </w:del>
            <w:ins w:id="9" w:author="Kevin Remde" w:date="2017-08-21T10:10:00Z">
              <w:r w:rsidR="004A51ED">
                <w:t>kevrem@microsoft.com</w:t>
              </w:r>
            </w:ins>
            <w:r>
              <w:t xml:space="preserve">, </w:t>
            </w:r>
            <w:del w:id="10" w:author="Kevin Remde" w:date="2017-08-21T10:10:00Z">
              <w:r w:rsidDel="004A51ED">
                <w:delText>Phone</w:delText>
              </w:r>
            </w:del>
            <w:ins w:id="11" w:author="Kevin Remde" w:date="2017-08-21T10:10:00Z">
              <w:r w:rsidR="004A51ED">
                <w:t>763-234-9103</w:t>
              </w:r>
            </w:ins>
          </w:p>
          <w:p w14:paraId="2BAD0474" w14:textId="538D5FDD" w:rsidR="004A51ED" w:rsidRDefault="004A51ED" w:rsidP="00C40D38">
            <w:pPr>
              <w:pStyle w:val="ListParagraph"/>
              <w:numPr>
                <w:ilvl w:val="0"/>
                <w:numId w:val="39"/>
              </w:numPr>
            </w:pPr>
            <w:ins w:id="12" w:author="Kevin Remde" w:date="2017-08-21T10:12:00Z">
              <w:r>
                <w:t>Name, Role (Sit</w:t>
              </w:r>
            </w:ins>
            <w:ins w:id="13" w:author="Kevin Remde" w:date="2017-08-21T10:13:00Z">
              <w:r>
                <w:t>e Lead), Email, Phone</w:t>
              </w:r>
            </w:ins>
          </w:p>
          <w:bookmarkEnd w:id="5"/>
          <w:p w14:paraId="0FAF0008" w14:textId="6CB29BEF" w:rsidR="0016611E" w:rsidDel="004A51ED" w:rsidRDefault="0016611E" w:rsidP="00C40D38">
            <w:pPr>
              <w:pStyle w:val="ListParagraph"/>
              <w:numPr>
                <w:ilvl w:val="0"/>
                <w:numId w:val="39"/>
              </w:numPr>
              <w:rPr>
                <w:del w:id="14" w:author="Kevin Remde" w:date="2017-08-21T10:11:00Z"/>
              </w:rPr>
            </w:pPr>
            <w:del w:id="15" w:author="Kevin Remde" w:date="2017-08-21T10:11:00Z">
              <w:r w:rsidDel="004A51ED">
                <w:delText xml:space="preserve">Name, Role (Site Lead), </w:delText>
              </w:r>
              <w:r w:rsidR="00C40D38" w:rsidDel="004A51ED">
                <w:delText>Email, Phone</w:delText>
              </w:r>
            </w:del>
          </w:p>
          <w:p w14:paraId="47A0E99B" w14:textId="77777777" w:rsidR="00C40D38" w:rsidRDefault="0016611E" w:rsidP="0016611E">
            <w:pPr>
              <w:pStyle w:val="ListParagraph"/>
              <w:numPr>
                <w:ilvl w:val="0"/>
                <w:numId w:val="39"/>
              </w:numPr>
            </w:pPr>
            <w:r>
              <w:t>Name, Role (Mktg Lead), Email, Phone</w:t>
            </w:r>
          </w:p>
          <w:p w14:paraId="032EA9B7" w14:textId="77777777" w:rsidR="0016611E" w:rsidRPr="00D36A80" w:rsidRDefault="0016611E" w:rsidP="0016611E">
            <w:pPr>
              <w:pStyle w:val="ListParagraph"/>
              <w:numPr>
                <w:ilvl w:val="0"/>
                <w:numId w:val="39"/>
              </w:numPr>
            </w:pPr>
            <w:r>
              <w:t xml:space="preserve">Other Key Staff??? </w:t>
            </w:r>
          </w:p>
        </w:tc>
      </w:tr>
      <w:tr w:rsidR="00F3153F" w:rsidRPr="006C1BD5" w14:paraId="7BBCEB14" w14:textId="77777777" w:rsidTr="005E71E6">
        <w:trPr>
          <w:trHeight w:val="323"/>
        </w:trPr>
        <w:tc>
          <w:tcPr>
            <w:tcW w:w="1139" w:type="pct"/>
            <w:vAlign w:val="center"/>
          </w:tcPr>
          <w:p w14:paraId="78E5C43B" w14:textId="77777777" w:rsidR="00F3153F" w:rsidRDefault="00C40D38" w:rsidP="00F3153F">
            <w:r>
              <w:t xml:space="preserve">Event </w:t>
            </w:r>
            <w:r w:rsidR="00A071D0">
              <w:t>Location</w:t>
            </w:r>
            <w:r w:rsidR="00F3153F">
              <w:t xml:space="preserve">: </w:t>
            </w:r>
          </w:p>
        </w:tc>
        <w:tc>
          <w:tcPr>
            <w:tcW w:w="3861" w:type="pct"/>
            <w:vAlign w:val="center"/>
          </w:tcPr>
          <w:p w14:paraId="21A61694" w14:textId="20C75FF0" w:rsidR="00F3153F" w:rsidRDefault="0016611E" w:rsidP="00F3153F">
            <w:del w:id="16" w:author="Kevin Remde" w:date="2017-08-21T10:11:00Z">
              <w:r w:rsidDel="004A51ED">
                <w:delText>Cit</w:delText>
              </w:r>
              <w:r w:rsidR="005E71E6" w:rsidDel="004A51ED">
                <w:delText>y, Office Location</w:delText>
              </w:r>
            </w:del>
            <w:ins w:id="17" w:author="Kevin Remde" w:date="2017-08-21T10:11:00Z">
              <w:r w:rsidR="004A51ED">
                <w:t xml:space="preserve">Edina, Minnesota </w:t>
              </w:r>
            </w:ins>
          </w:p>
        </w:tc>
      </w:tr>
      <w:tr w:rsidR="00F3153F" w14:paraId="407987D9" w14:textId="77777777" w:rsidTr="005E71E6">
        <w:trPr>
          <w:trHeight w:val="260"/>
        </w:trPr>
        <w:tc>
          <w:tcPr>
            <w:tcW w:w="1139" w:type="pct"/>
            <w:vAlign w:val="center"/>
          </w:tcPr>
          <w:p w14:paraId="19934AC4" w14:textId="77777777" w:rsidR="00F3153F" w:rsidRDefault="00A071D0" w:rsidP="00F3153F">
            <w:r>
              <w:t>Event Date(s)/Times</w:t>
            </w:r>
            <w:r w:rsidR="00F3153F" w:rsidRPr="001901D4">
              <w:t>:</w:t>
            </w:r>
            <w:r w:rsidR="00F3153F">
              <w:t xml:space="preserve"> </w:t>
            </w:r>
          </w:p>
        </w:tc>
        <w:tc>
          <w:tcPr>
            <w:tcW w:w="3861" w:type="pct"/>
            <w:vAlign w:val="center"/>
          </w:tcPr>
          <w:p w14:paraId="42A7F547" w14:textId="57E3BF49" w:rsidR="00F3153F" w:rsidRDefault="005E71E6" w:rsidP="00F3153F">
            <w:r>
              <w:t xml:space="preserve"> Q1 Delivery Date: 9/</w:t>
            </w:r>
            <w:ins w:id="18" w:author="Kevin Remde" w:date="2017-08-21T10:11:00Z">
              <w:r w:rsidR="004A51ED">
                <w:t>25</w:t>
              </w:r>
            </w:ins>
            <w:del w:id="19" w:author="Kevin Remde" w:date="2017-08-21T10:11:00Z">
              <w:r w:rsidDel="004A51ED">
                <w:delText>xx</w:delText>
              </w:r>
            </w:del>
            <w:r>
              <w:t>- 9/</w:t>
            </w:r>
            <w:del w:id="20" w:author="Kevin Remde" w:date="2017-08-21T10:11:00Z">
              <w:r w:rsidDel="004A51ED">
                <w:delText>xx</w:delText>
              </w:r>
            </w:del>
            <w:ins w:id="21" w:author="Kevin Remde" w:date="2017-08-21T10:11:00Z">
              <w:r w:rsidR="004A51ED">
                <w:t>26</w:t>
              </w:r>
            </w:ins>
            <w:r>
              <w:t>/2017 Time:  9am-5pm</w:t>
            </w:r>
          </w:p>
        </w:tc>
      </w:tr>
      <w:tr w:rsidR="00F3153F" w14:paraId="10ABCDB5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15D6E9F" w14:textId="77777777" w:rsidR="00F3153F" w:rsidRDefault="00A071D0" w:rsidP="00F3153F">
            <w:r>
              <w:t>Attendee Count Target</w:t>
            </w:r>
            <w:r w:rsidR="00F3153F">
              <w:t xml:space="preserve">: </w:t>
            </w:r>
          </w:p>
        </w:tc>
        <w:tc>
          <w:tcPr>
            <w:tcW w:w="3861" w:type="pct"/>
            <w:vAlign w:val="center"/>
          </w:tcPr>
          <w:p w14:paraId="4869749F" w14:textId="2E133D78" w:rsidR="00F3153F" w:rsidRDefault="004A51ED" w:rsidP="00F3153F">
            <w:ins w:id="22" w:author="Kevin Remde" w:date="2017-08-21T10:11:00Z">
              <w:r>
                <w:t xml:space="preserve">24 </w:t>
              </w:r>
              <w:proofErr w:type="gramStart"/>
              <w:r>
                <w:t>max</w:t>
              </w:r>
              <w:proofErr w:type="gramEnd"/>
              <w:r>
                <w:t xml:space="preserve"> (due to room availability limitations</w:t>
              </w:r>
            </w:ins>
            <w:ins w:id="23" w:author="Kevin Remde" w:date="2017-08-21T10:31:00Z">
              <w:r w:rsidR="00A51E1F">
                <w:t>)</w:t>
              </w:r>
            </w:ins>
            <w:del w:id="24" w:author="Kevin Remde" w:date="2017-08-21T10:11:00Z">
              <w:r w:rsidR="0016611E" w:rsidDel="004A51ED">
                <w:delText>45+</w:delText>
              </w:r>
            </w:del>
          </w:p>
        </w:tc>
      </w:tr>
      <w:tr w:rsidR="00F613E4" w14:paraId="33B65911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29FF5958" w14:textId="77777777" w:rsidR="00F613E4" w:rsidRDefault="00F613E4" w:rsidP="00F3153F">
            <w:r>
              <w:t>Open to Public:</w:t>
            </w:r>
          </w:p>
        </w:tc>
        <w:tc>
          <w:tcPr>
            <w:tcW w:w="3861" w:type="pct"/>
            <w:vAlign w:val="center"/>
          </w:tcPr>
          <w:p w14:paraId="44134E79" w14:textId="77777777" w:rsidR="00F613E4" w:rsidRDefault="0016611E" w:rsidP="00F3153F">
            <w:r>
              <w:t>No</w:t>
            </w:r>
          </w:p>
        </w:tc>
      </w:tr>
    </w:tbl>
    <w:p w14:paraId="7583A43C" w14:textId="77777777" w:rsidR="0043454D" w:rsidRDefault="0043454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3"/>
        <w:gridCol w:w="3232"/>
        <w:gridCol w:w="1549"/>
        <w:gridCol w:w="5556"/>
      </w:tblGrid>
      <w:tr w:rsidR="0016611E" w14:paraId="758D84C7" w14:textId="77777777" w:rsidTr="0085465D">
        <w:tc>
          <w:tcPr>
            <w:tcW w:w="5234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56408170" w14:textId="77777777" w:rsidR="0016611E" w:rsidRDefault="0016611E" w:rsidP="003B6824">
            <w:pPr>
              <w:pStyle w:val="Heading2"/>
            </w:pPr>
            <w:r>
              <w:t>initialization</w:t>
            </w:r>
          </w:p>
        </w:tc>
        <w:tc>
          <w:tcPr>
            <w:tcW w:w="5556" w:type="dxa"/>
            <w:shd w:val="clear" w:color="auto" w:fill="DBE5F1" w:themeFill="accent1" w:themeFillTint="33"/>
          </w:tcPr>
          <w:p w14:paraId="03B29868" w14:textId="77777777" w:rsidR="0016611E" w:rsidRDefault="0016611E" w:rsidP="003B6824">
            <w:pPr>
              <w:pStyle w:val="Heading2"/>
            </w:pPr>
          </w:p>
        </w:tc>
      </w:tr>
      <w:tr w:rsidR="00C665DF" w14:paraId="0737AFFE" w14:textId="77777777" w:rsidTr="0085465D"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12BAC92" w14:textId="27FE7840" w:rsidR="00C665DF" w:rsidRDefault="004A51ED" w:rsidP="00C665DF">
            <w:ins w:id="25" w:author="Kevin Remde" w:date="2017-08-21T10:12:00Z">
              <w: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instrText xml:space="preserve"> </w:instrText>
              </w:r>
              <w:bookmarkStart w:id="26" w:name="Check1"/>
              <w:r>
                <w:instrText xml:space="preserve">FORMCHECKBOX </w:instrText>
              </w:r>
              <w:r>
                <w:fldChar w:fldCharType="end"/>
              </w:r>
            </w:ins>
            <w:bookmarkEnd w:id="26"/>
            <w:del w:id="27" w:author="Kevin Remde" w:date="2017-08-21T10:12:00Z">
              <w:r w:rsidR="00C665DF" w:rsidDel="004A51ED"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="00C665DF" w:rsidDel="004A51ED">
                <w:delInstrText xml:space="preserve"> FORMCHECKBOX </w:delInstrText>
              </w:r>
              <w:r w:rsidR="00994A02" w:rsidDel="004A51ED">
                <w:fldChar w:fldCharType="separate"/>
              </w:r>
              <w:r w:rsidR="00C665DF" w:rsidDel="004A51ED">
                <w:fldChar w:fldCharType="end"/>
              </w:r>
            </w:del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38834A2" w14:textId="77777777" w:rsidR="00C665DF" w:rsidRDefault="00C665DF" w:rsidP="00C665DF">
            <w:r>
              <w:t>Determine Tech Lead (Owner)</w:t>
            </w:r>
          </w:p>
        </w:tc>
        <w:tc>
          <w:tcPr>
            <w:tcW w:w="154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B57EB4A" w14:textId="77777777" w:rsidR="00C665DF" w:rsidRDefault="00C665DF" w:rsidP="00C665DF">
            <w:r>
              <w:t>Tech Lead</w:t>
            </w:r>
          </w:p>
        </w:tc>
        <w:tc>
          <w:tcPr>
            <w:tcW w:w="5556" w:type="dxa"/>
          </w:tcPr>
          <w:p w14:paraId="26EA57D1" w14:textId="77777777" w:rsidR="00C665DF" w:rsidRDefault="00C665DF" w:rsidP="00C665DF"/>
        </w:tc>
      </w:tr>
      <w:tr w:rsidR="00C665DF" w14:paraId="5405DECA" w14:textId="77777777" w:rsidTr="0085465D"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E674630" w14:textId="6377C48D" w:rsidR="00C665DF" w:rsidRDefault="004A51ED" w:rsidP="00C665DF">
            <w:ins w:id="28" w:author="Kevin Remde" w:date="2017-08-21T10:12:00Z">
              <w: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instrText xml:space="preserve"> FORMCHECKBOX </w:instrText>
              </w:r>
              <w:r>
                <w:fldChar w:fldCharType="end"/>
              </w:r>
            </w:ins>
            <w:del w:id="29" w:author="Kevin Remde" w:date="2017-08-21T10:12:00Z">
              <w:r w:rsidR="00C665DF" w:rsidDel="004A51ED">
                <w:fldChar w:fldCharType="begin"/>
              </w:r>
              <w:r w:rsidR="00C665DF" w:rsidDel="004A51ED">
                <w:delInstrText xml:space="preserve"> FORMCHECKBOX </w:delInstrText>
              </w:r>
              <w:r w:rsidR="00994A02" w:rsidDel="004A51ED">
                <w:fldChar w:fldCharType="separate"/>
              </w:r>
              <w:r w:rsidR="00C665DF" w:rsidDel="004A51ED">
                <w:fldChar w:fldCharType="end"/>
              </w:r>
            </w:del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AFC9200" w14:textId="77777777" w:rsidR="00C665DF" w:rsidRDefault="00C665DF" w:rsidP="00C665DF">
            <w:r>
              <w:t>Book Room(s) (Classroom)</w:t>
            </w:r>
          </w:p>
        </w:tc>
        <w:tc>
          <w:tcPr>
            <w:tcW w:w="154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79FFDD" w14:textId="77777777" w:rsidR="00C665DF" w:rsidRDefault="00C665DF" w:rsidP="00C665DF">
            <w:r>
              <w:t>Tech/Mktg</w:t>
            </w:r>
          </w:p>
        </w:tc>
        <w:tc>
          <w:tcPr>
            <w:tcW w:w="5556" w:type="dxa"/>
          </w:tcPr>
          <w:p w14:paraId="31599069" w14:textId="77777777" w:rsidR="00C665DF" w:rsidRDefault="00C665DF" w:rsidP="00C665DF"/>
        </w:tc>
      </w:tr>
      <w:tr w:rsidR="00C665DF" w14:paraId="24CDBF74" w14:textId="77777777" w:rsidTr="0085465D"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040D2A3" w14:textId="6BA42D86" w:rsidR="00C665DF" w:rsidRDefault="004A51ED" w:rsidP="00C665DF">
            <w:ins w:id="30" w:author="Kevin Remde" w:date="2017-08-21T10:12:00Z">
              <w: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instrText xml:space="preserve"> FORMCHECKBOX </w:instrText>
              </w:r>
              <w:r>
                <w:fldChar w:fldCharType="end"/>
              </w:r>
            </w:ins>
            <w:del w:id="31" w:author="Kevin Remde" w:date="2017-08-21T10:12:00Z">
              <w:r w:rsidR="00C665DF" w:rsidDel="004A51ED">
                <w:fldChar w:fldCharType="begin"/>
              </w:r>
              <w:r w:rsidR="00C665DF" w:rsidDel="004A51ED">
                <w:delInstrText xml:space="preserve"> FORMCHECKBOX </w:delInstrText>
              </w:r>
              <w:r w:rsidR="00994A02" w:rsidDel="004A51ED">
                <w:fldChar w:fldCharType="separate"/>
              </w:r>
              <w:r w:rsidR="00C665DF" w:rsidDel="004A51ED">
                <w:fldChar w:fldCharType="end"/>
              </w:r>
            </w:del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1DD763B" w14:textId="77777777" w:rsidR="00C665DF" w:rsidRDefault="00C665DF" w:rsidP="00C665DF">
            <w:r>
              <w:t>Determine Site Lead (Owner)</w:t>
            </w:r>
          </w:p>
        </w:tc>
        <w:tc>
          <w:tcPr>
            <w:tcW w:w="154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80D860F" w14:textId="77777777" w:rsidR="00C665DF" w:rsidRDefault="00C665DF" w:rsidP="00C665DF">
            <w:r>
              <w:t>Tech Lead</w:t>
            </w:r>
          </w:p>
        </w:tc>
        <w:tc>
          <w:tcPr>
            <w:tcW w:w="5556" w:type="dxa"/>
          </w:tcPr>
          <w:p w14:paraId="79DCC064" w14:textId="77777777" w:rsidR="00C665DF" w:rsidRDefault="00C665DF" w:rsidP="00C665DF"/>
        </w:tc>
      </w:tr>
      <w:tr w:rsidR="00C665DF" w14:paraId="478D3F00" w14:textId="77777777" w:rsidTr="0085465D"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4369A30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DC5DD22" w14:textId="77777777" w:rsidR="00C665DF" w:rsidRDefault="00C665DF" w:rsidP="00C665DF">
            <w:r>
              <w:t>Determine Marketing Lead</w:t>
            </w:r>
          </w:p>
        </w:tc>
        <w:tc>
          <w:tcPr>
            <w:tcW w:w="154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AC135F1" w14:textId="77777777" w:rsidR="00C665DF" w:rsidRDefault="00C665DF" w:rsidP="00C665DF">
            <w:r>
              <w:t>Tech/Site Lead</w:t>
            </w:r>
          </w:p>
        </w:tc>
        <w:tc>
          <w:tcPr>
            <w:tcW w:w="5556" w:type="dxa"/>
          </w:tcPr>
          <w:p w14:paraId="113F6187" w14:textId="77777777" w:rsidR="00C665DF" w:rsidRDefault="00C665DF" w:rsidP="00C665DF"/>
        </w:tc>
      </w:tr>
      <w:tr w:rsidR="00C665DF" w14:paraId="2844DEE3" w14:textId="77777777" w:rsidTr="0085465D"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0B6BD5E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D8B74DF" w14:textId="77777777" w:rsidR="00C665DF" w:rsidRDefault="00C665DF" w:rsidP="00C665DF">
            <w:r>
              <w:t>Partner Engagement Plans</w:t>
            </w:r>
          </w:p>
        </w:tc>
        <w:tc>
          <w:tcPr>
            <w:tcW w:w="154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A0F71EA" w14:textId="77777777" w:rsidR="00C665DF" w:rsidRDefault="00C665DF" w:rsidP="00C665DF">
            <w:r>
              <w:t>Tech/Site Lead</w:t>
            </w:r>
          </w:p>
        </w:tc>
        <w:tc>
          <w:tcPr>
            <w:tcW w:w="5556" w:type="dxa"/>
          </w:tcPr>
          <w:p w14:paraId="3D921538" w14:textId="77777777" w:rsidR="00C665DF" w:rsidRDefault="00C665DF" w:rsidP="00C665DF"/>
        </w:tc>
      </w:tr>
    </w:tbl>
    <w:p w14:paraId="75276043" w14:textId="77777777" w:rsidR="00E6382F" w:rsidRDefault="00E6382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2"/>
        <w:gridCol w:w="4583"/>
        <w:gridCol w:w="1620"/>
        <w:gridCol w:w="4135"/>
      </w:tblGrid>
      <w:tr w:rsidR="0016611E" w14:paraId="0139EF78" w14:textId="77777777" w:rsidTr="0085465D">
        <w:tc>
          <w:tcPr>
            <w:tcW w:w="6655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02A4D438" w14:textId="77777777" w:rsidR="0016611E" w:rsidRDefault="0016611E" w:rsidP="003B6824">
            <w:pPr>
              <w:pStyle w:val="Heading2"/>
            </w:pPr>
            <w:r>
              <w:t>Site Lead</w:t>
            </w:r>
          </w:p>
        </w:tc>
        <w:tc>
          <w:tcPr>
            <w:tcW w:w="4135" w:type="dxa"/>
            <w:shd w:val="clear" w:color="auto" w:fill="DBE5F1" w:themeFill="accent1" w:themeFillTint="33"/>
          </w:tcPr>
          <w:p w14:paraId="086E0EC9" w14:textId="77777777" w:rsidR="0016611E" w:rsidRDefault="0016611E" w:rsidP="003B6824">
            <w:pPr>
              <w:pStyle w:val="Heading2"/>
            </w:pPr>
          </w:p>
        </w:tc>
      </w:tr>
      <w:tr w:rsidR="00C665DF" w14:paraId="583D3BB1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A48CC7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B96FBD" w14:textId="77777777" w:rsidR="00C665DF" w:rsidRDefault="00C665DF" w:rsidP="00C665DF">
            <w:r>
              <w:t>Determine Marketing Strategy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2005BA6" w14:textId="77777777" w:rsidR="00C665DF" w:rsidRDefault="00C665DF" w:rsidP="00C665DF">
            <w:r>
              <w:t>Site Lead</w:t>
            </w:r>
          </w:p>
        </w:tc>
        <w:tc>
          <w:tcPr>
            <w:tcW w:w="4135" w:type="dxa"/>
          </w:tcPr>
          <w:p w14:paraId="32C8B10E" w14:textId="77777777" w:rsidR="00C665DF" w:rsidRDefault="00C665DF" w:rsidP="00C665DF"/>
        </w:tc>
      </w:tr>
      <w:tr w:rsidR="00C665DF" w14:paraId="6CE04319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027D014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2665818" w14:textId="77777777" w:rsidR="00C665DF" w:rsidRDefault="00C665DF" w:rsidP="00C665DF">
            <w:r>
              <w:t>Partner Engagement Strategy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B4E7FD7" w14:textId="77777777" w:rsidR="00C665DF" w:rsidRDefault="00C665DF" w:rsidP="00C665DF">
            <w:r>
              <w:t>Site &amp; Tech Lead</w:t>
            </w:r>
          </w:p>
        </w:tc>
        <w:tc>
          <w:tcPr>
            <w:tcW w:w="4135" w:type="dxa"/>
          </w:tcPr>
          <w:p w14:paraId="4D8B1CE4" w14:textId="77777777" w:rsidR="00C665DF" w:rsidRDefault="00C665DF" w:rsidP="00C665DF"/>
        </w:tc>
      </w:tr>
      <w:tr w:rsidR="00C665DF" w14:paraId="4C6E2C0F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27B01FA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407C33C" w14:textId="77777777" w:rsidR="00C665DF" w:rsidRDefault="00C665DF" w:rsidP="00C665DF">
            <w:r>
              <w:t>Choose Target Audience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8D9D8E5" w14:textId="77777777" w:rsidR="00C665DF" w:rsidRDefault="00C665DF" w:rsidP="00C665DF">
            <w:r>
              <w:t>Site Lead</w:t>
            </w:r>
          </w:p>
        </w:tc>
        <w:tc>
          <w:tcPr>
            <w:tcW w:w="4135" w:type="dxa"/>
          </w:tcPr>
          <w:p w14:paraId="0862AC07" w14:textId="77777777" w:rsidR="00C665DF" w:rsidRDefault="00C665DF" w:rsidP="00C665DF">
            <w:r>
              <w:t>Accounts, Professions</w:t>
            </w:r>
          </w:p>
        </w:tc>
      </w:tr>
      <w:tr w:rsidR="00C665DF" w14:paraId="66CD868F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99D1909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AD64316" w14:textId="77777777" w:rsidR="00C665DF" w:rsidRDefault="00C665DF" w:rsidP="00C665DF">
            <w:r>
              <w:t>Funding IO Code and Owner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8D89482" w14:textId="77777777" w:rsidR="00C665DF" w:rsidRDefault="00C665DF" w:rsidP="00C665DF">
            <w:r>
              <w:t>Site Lead</w:t>
            </w:r>
          </w:p>
        </w:tc>
        <w:tc>
          <w:tcPr>
            <w:tcW w:w="4135" w:type="dxa"/>
          </w:tcPr>
          <w:p w14:paraId="57C6202F" w14:textId="77777777" w:rsidR="00C665DF" w:rsidRDefault="00C665DF" w:rsidP="00C665DF"/>
        </w:tc>
      </w:tr>
      <w:tr w:rsidR="00C665DF" w14:paraId="5F5AE357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5B013D5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EF5C431" w14:textId="77777777" w:rsidR="00C665DF" w:rsidRDefault="00C665DF" w:rsidP="00C665DF">
            <w:r>
              <w:t xml:space="preserve">Determine </w:t>
            </w:r>
            <w:r w:rsidRPr="00D47908">
              <w:t xml:space="preserve">Executive </w:t>
            </w:r>
            <w:r>
              <w:t xml:space="preserve">Welcome &amp; </w:t>
            </w:r>
            <w:r w:rsidRPr="00D47908">
              <w:t>Kickoff</w:t>
            </w:r>
            <w:r>
              <w:t xml:space="preserve"> Speaker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57488B5" w14:textId="77777777" w:rsidR="00C665DF" w:rsidRDefault="00C665DF" w:rsidP="00C665DF">
            <w:r>
              <w:t>Site Lead</w:t>
            </w:r>
          </w:p>
        </w:tc>
        <w:tc>
          <w:tcPr>
            <w:tcW w:w="4135" w:type="dxa"/>
          </w:tcPr>
          <w:p w14:paraId="52AD59CD" w14:textId="77777777" w:rsidR="00C665DF" w:rsidRDefault="00C665DF" w:rsidP="00C665DF"/>
        </w:tc>
      </w:tr>
      <w:tr w:rsidR="00C665DF" w14:paraId="7197002C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CD06097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164E7C" w14:textId="77777777" w:rsidR="00C665DF" w:rsidRDefault="00C665DF" w:rsidP="00C665DF">
            <w:r>
              <w:t>Review Marketing Materials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FCDA56A" w14:textId="77777777" w:rsidR="00C665DF" w:rsidRDefault="00C665DF" w:rsidP="00C665DF">
            <w:r>
              <w:t>Site Lead</w:t>
            </w:r>
          </w:p>
        </w:tc>
        <w:tc>
          <w:tcPr>
            <w:tcW w:w="4135" w:type="dxa"/>
          </w:tcPr>
          <w:p w14:paraId="3F4FC074" w14:textId="77777777" w:rsidR="00C665DF" w:rsidRDefault="00C665DF" w:rsidP="00C665DF"/>
        </w:tc>
      </w:tr>
      <w:tr w:rsidR="00F636A2" w14:paraId="3C04BE26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99D9400" w14:textId="77777777" w:rsidR="00F636A2" w:rsidRDefault="00F636A2" w:rsidP="00C665DF"/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D438CE6" w14:textId="77777777" w:rsidR="00F636A2" w:rsidRDefault="00F636A2" w:rsidP="00C665DF"/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3811408" w14:textId="77777777" w:rsidR="00F636A2" w:rsidRDefault="00F636A2" w:rsidP="00C665DF"/>
        </w:tc>
        <w:tc>
          <w:tcPr>
            <w:tcW w:w="4135" w:type="dxa"/>
          </w:tcPr>
          <w:p w14:paraId="49EA4924" w14:textId="77777777" w:rsidR="00F636A2" w:rsidRDefault="00F636A2" w:rsidP="00C665DF"/>
        </w:tc>
      </w:tr>
      <w:tr w:rsidR="00C665DF" w14:paraId="43C0D38B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8EE969D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414DDFB" w14:textId="77777777" w:rsidR="00C665DF" w:rsidRDefault="00C665DF" w:rsidP="00C665DF">
            <w:r>
              <w:t>Promote direct Invites to all target customers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F948A9A" w14:textId="77777777" w:rsidR="00C665DF" w:rsidRDefault="00C665DF" w:rsidP="00C665DF">
            <w:r>
              <w:t>Site Lead</w:t>
            </w:r>
          </w:p>
        </w:tc>
        <w:tc>
          <w:tcPr>
            <w:tcW w:w="4135" w:type="dxa"/>
          </w:tcPr>
          <w:p w14:paraId="7095F40F" w14:textId="77777777" w:rsidR="00C665DF" w:rsidRDefault="00C665DF" w:rsidP="00C665DF"/>
        </w:tc>
      </w:tr>
      <w:tr w:rsidR="00C665DF" w14:paraId="12C00999" w14:textId="77777777" w:rsidTr="0085465D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7804B25" w14:textId="77777777" w:rsidR="00C665DF" w:rsidRDefault="00C665DF" w:rsidP="00C665D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58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FCFA780" w14:textId="77777777" w:rsidR="00C665DF" w:rsidRDefault="00C665DF" w:rsidP="00C665DF">
            <w:r>
              <w:t>Send Email Invites</w:t>
            </w:r>
          </w:p>
        </w:tc>
        <w:tc>
          <w:tcPr>
            <w:tcW w:w="16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C59CA45" w14:textId="77777777" w:rsidR="00C665DF" w:rsidRDefault="00C665DF" w:rsidP="00C665DF"/>
        </w:tc>
        <w:tc>
          <w:tcPr>
            <w:tcW w:w="4135" w:type="dxa"/>
          </w:tcPr>
          <w:p w14:paraId="6BB17AC7" w14:textId="77777777" w:rsidR="00C665DF" w:rsidRDefault="00C665DF" w:rsidP="00C665DF"/>
        </w:tc>
      </w:tr>
    </w:tbl>
    <w:p w14:paraId="6C3CFC3C" w14:textId="77777777" w:rsidR="0016611E" w:rsidRDefault="0016611E" w:rsidP="0016611E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2"/>
        <w:gridCol w:w="4853"/>
        <w:gridCol w:w="1350"/>
        <w:gridCol w:w="4135"/>
      </w:tblGrid>
      <w:tr w:rsidR="0016611E" w14:paraId="29B8EDBB" w14:textId="77777777" w:rsidTr="0085465D">
        <w:tc>
          <w:tcPr>
            <w:tcW w:w="6655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7AA578D6" w14:textId="77777777" w:rsidR="0016611E" w:rsidRDefault="0016611E" w:rsidP="003B6824">
            <w:pPr>
              <w:pStyle w:val="Heading2"/>
            </w:pPr>
            <w:r>
              <w:t>Marketing (MKTG) Lead</w:t>
            </w:r>
          </w:p>
        </w:tc>
        <w:tc>
          <w:tcPr>
            <w:tcW w:w="4135" w:type="dxa"/>
            <w:shd w:val="clear" w:color="auto" w:fill="DBE5F1" w:themeFill="accent1" w:themeFillTint="33"/>
          </w:tcPr>
          <w:p w14:paraId="3919B170" w14:textId="77777777" w:rsidR="0016611E" w:rsidRDefault="0016611E" w:rsidP="003B6824">
            <w:pPr>
              <w:pStyle w:val="Heading2"/>
            </w:pPr>
          </w:p>
        </w:tc>
      </w:tr>
      <w:tr w:rsidR="0085465D" w14:paraId="18A4933C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684E2D2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2FE5B7F" w14:textId="77777777" w:rsidR="0085465D" w:rsidRDefault="0085465D" w:rsidP="0085465D">
            <w:r>
              <w:t>Create Registration Page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308DC60" w14:textId="77777777" w:rsidR="0085465D" w:rsidRDefault="0085465D" w:rsidP="0085465D">
            <w:r>
              <w:t>MKTG Lead</w:t>
            </w:r>
          </w:p>
        </w:tc>
        <w:tc>
          <w:tcPr>
            <w:tcW w:w="4135" w:type="dxa"/>
          </w:tcPr>
          <w:p w14:paraId="55FAFC0E" w14:textId="77777777" w:rsidR="0085465D" w:rsidRDefault="0085465D" w:rsidP="0085465D">
            <w:r>
              <w:t>Sample Link</w:t>
            </w:r>
          </w:p>
        </w:tc>
      </w:tr>
      <w:tr w:rsidR="0085465D" w14:paraId="11325610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CB118B8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10E4654" w14:textId="77777777" w:rsidR="0085465D" w:rsidRDefault="0085465D" w:rsidP="0085465D">
            <w:r>
              <w:t>Create Email Invite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BACC52F" w14:textId="77777777" w:rsidR="0085465D" w:rsidRDefault="0085465D" w:rsidP="0085465D">
            <w:r>
              <w:t>MKTG Lead</w:t>
            </w:r>
          </w:p>
        </w:tc>
        <w:tc>
          <w:tcPr>
            <w:tcW w:w="4135" w:type="dxa"/>
          </w:tcPr>
          <w:p w14:paraId="7E15462E" w14:textId="77777777" w:rsidR="0085465D" w:rsidRDefault="0085465D" w:rsidP="0085465D">
            <w:r>
              <w:t>Sample Link</w:t>
            </w:r>
          </w:p>
        </w:tc>
      </w:tr>
      <w:tr w:rsidR="0085465D" w14:paraId="6A4A6113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1C6752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3B4A7E2" w14:textId="77777777" w:rsidR="0085465D" w:rsidRDefault="0085465D" w:rsidP="0085465D">
            <w:r>
              <w:t>Azure Subscription (Azure Pass, Bring Your Own, Other)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4993C94" w14:textId="77777777" w:rsidR="0085465D" w:rsidRDefault="0085465D" w:rsidP="0085465D">
            <w:r>
              <w:t>MKTG Lead</w:t>
            </w:r>
          </w:p>
        </w:tc>
        <w:tc>
          <w:tcPr>
            <w:tcW w:w="4135" w:type="dxa"/>
          </w:tcPr>
          <w:p w14:paraId="45B5CB70" w14:textId="77777777" w:rsidR="0085465D" w:rsidRDefault="0085465D" w:rsidP="0085465D">
            <w:r>
              <w:t>Link to Azure Pass</w:t>
            </w:r>
          </w:p>
        </w:tc>
      </w:tr>
      <w:tr w:rsidR="0085465D" w14:paraId="4233D18C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27B0A7E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54E4F88" w14:textId="77777777" w:rsidR="0085465D" w:rsidRDefault="0085465D" w:rsidP="0085465D">
            <w:r>
              <w:t xml:space="preserve">Send Email Invites 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84DBA06" w14:textId="77777777" w:rsidR="0085465D" w:rsidRDefault="0085465D" w:rsidP="0085465D">
            <w:r>
              <w:t>MKTG Lead</w:t>
            </w:r>
          </w:p>
        </w:tc>
        <w:tc>
          <w:tcPr>
            <w:tcW w:w="4135" w:type="dxa"/>
          </w:tcPr>
          <w:p w14:paraId="48E632B3" w14:textId="77777777" w:rsidR="0085465D" w:rsidRDefault="0085465D" w:rsidP="0085465D"/>
        </w:tc>
      </w:tr>
      <w:tr w:rsidR="0085465D" w14:paraId="280C18F6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8FABD80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44C8F1" w14:textId="77777777" w:rsidR="0085465D" w:rsidRDefault="0085465D" w:rsidP="0085465D">
            <w:r>
              <w:t>Socialize: Account Teams, Partners, Field Evangelists, Etc.</w:t>
            </w:r>
          </w:p>
          <w:p w14:paraId="37DD9F8A" w14:textId="77777777" w:rsidR="0085465D" w:rsidRDefault="0085465D" w:rsidP="0085465D">
            <w:r>
              <w:lastRenderedPageBreak/>
              <w:t>Public: Twitter, Blogs, LinkedIn, Facebooks, Advertisements Etc.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C3E50BE" w14:textId="77777777" w:rsidR="0085465D" w:rsidRDefault="0085465D" w:rsidP="0085465D">
            <w:r>
              <w:lastRenderedPageBreak/>
              <w:t>MKTG Lead</w:t>
            </w:r>
          </w:p>
        </w:tc>
        <w:tc>
          <w:tcPr>
            <w:tcW w:w="4135" w:type="dxa"/>
          </w:tcPr>
          <w:p w14:paraId="0DAC5A2D" w14:textId="77777777" w:rsidR="0085465D" w:rsidRDefault="0085465D" w:rsidP="0085465D"/>
        </w:tc>
      </w:tr>
      <w:tr w:rsidR="0085465D" w14:paraId="45662DE9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265A13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5A7A66" w14:textId="77777777" w:rsidR="0085465D" w:rsidRDefault="0085465D" w:rsidP="0085465D">
            <w:r>
              <w:t>Marketing</w:t>
            </w:r>
            <w:r w:rsidR="00B1513E">
              <w:t xml:space="preserve">, </w:t>
            </w:r>
            <w:r>
              <w:t>Registration</w:t>
            </w:r>
            <w:r w:rsidR="00B1513E">
              <w:t>, Schedule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7165952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1F6D7675" w14:textId="77777777" w:rsidR="0085465D" w:rsidRDefault="0085465D" w:rsidP="0085465D"/>
        </w:tc>
      </w:tr>
      <w:tr w:rsidR="0085465D" w14:paraId="24184562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BFC2174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29C48DE" w14:textId="77777777" w:rsidR="0085465D" w:rsidRDefault="0085465D" w:rsidP="0085465D">
            <w:r>
              <w:t>Event Logistics, Reminders and Attendee Call downs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0A42B84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052629A5" w14:textId="77777777" w:rsidR="0085465D" w:rsidRDefault="0085465D" w:rsidP="0085465D"/>
        </w:tc>
      </w:tr>
      <w:tr w:rsidR="0085465D" w14:paraId="1E9F5C58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22A7B0B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2BF48E9" w14:textId="77777777" w:rsidR="0085465D" w:rsidRDefault="0085465D" w:rsidP="0085465D">
            <w:r>
              <w:t>Order Breakfast, Lunch, Snacks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F5CEC69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6AE642D9" w14:textId="77777777" w:rsidR="0085465D" w:rsidRDefault="0085465D" w:rsidP="0085465D"/>
        </w:tc>
      </w:tr>
      <w:tr w:rsidR="0085465D" w14:paraId="087A2AA9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2A669D1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5366C91" w14:textId="77777777" w:rsidR="0085465D" w:rsidRDefault="0085465D" w:rsidP="0085465D">
            <w:r>
              <w:t>Order Printed Materials (T-10)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3EFB0E5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0D622034" w14:textId="77777777" w:rsidR="0085465D" w:rsidRDefault="0085465D" w:rsidP="0085465D"/>
        </w:tc>
      </w:tr>
      <w:tr w:rsidR="0085465D" w14:paraId="7CA4DE65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1C3389C" w14:textId="77777777" w:rsidR="0085465D" w:rsidRDefault="0085465D" w:rsidP="0085465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  <w:p w14:paraId="495FA0BF" w14:textId="77777777" w:rsidR="0085465D" w:rsidRDefault="0085465D" w:rsidP="0085465D">
            <w: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  <w:r>
              <w:br/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  <w:r>
              <w:br/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4A6A4B0" w14:textId="77777777" w:rsidR="0085465D" w:rsidRDefault="0085465D" w:rsidP="0085465D">
            <w:r>
              <w:t xml:space="preserve">Send Logistics info to stakeholders (incl. speaker, staff) </w:t>
            </w:r>
          </w:p>
          <w:p w14:paraId="3808E3F5" w14:textId="77777777" w:rsidR="0085465D" w:rsidRDefault="0085465D" w:rsidP="0085465D">
            <w:r>
              <w:t>T-14</w:t>
            </w:r>
            <w:r>
              <w:br/>
              <w:t>T-7</w:t>
            </w:r>
            <w:r>
              <w:br/>
              <w:t>T-2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81DF6C2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409058A1" w14:textId="77777777" w:rsidR="0085465D" w:rsidRDefault="0085465D" w:rsidP="0085465D"/>
        </w:tc>
      </w:tr>
      <w:tr w:rsidR="0085465D" w14:paraId="32DC77A8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BF4B496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C0CDE9" w14:textId="77777777" w:rsidR="0085465D" w:rsidRDefault="0085465D" w:rsidP="0085465D">
            <w:r>
              <w:t>Send Pre-Event Reminder emails (T-14, T-3)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0A8414E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31DE2920" w14:textId="77777777" w:rsidR="0085465D" w:rsidRDefault="0085465D" w:rsidP="0085465D"/>
        </w:tc>
      </w:tr>
      <w:tr w:rsidR="0085465D" w14:paraId="40D5EFA8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EE7495D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9F64CC1" w14:textId="77777777" w:rsidR="0085465D" w:rsidRDefault="0085465D" w:rsidP="0085465D">
            <w:r>
              <w:t>Attendee Call confirmations (T-2)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8EB4508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14C4113C" w14:textId="77777777" w:rsidR="0085465D" w:rsidRDefault="0085465D" w:rsidP="0085465D"/>
        </w:tc>
      </w:tr>
      <w:tr w:rsidR="0085465D" w14:paraId="68D6C61A" w14:textId="77777777" w:rsidTr="00B1513E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A57D718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485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6E3B678" w14:textId="77777777" w:rsidR="0085465D" w:rsidRDefault="0085465D" w:rsidP="0085465D">
            <w:r>
              <w:t>Confirm Food</w:t>
            </w:r>
          </w:p>
        </w:tc>
        <w:tc>
          <w:tcPr>
            <w:tcW w:w="135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8DBF203" w14:textId="77777777" w:rsidR="0085465D" w:rsidRDefault="007738F2" w:rsidP="0085465D">
            <w:r>
              <w:t>MKTG Lead</w:t>
            </w:r>
          </w:p>
        </w:tc>
        <w:tc>
          <w:tcPr>
            <w:tcW w:w="4135" w:type="dxa"/>
          </w:tcPr>
          <w:p w14:paraId="18E01D75" w14:textId="77777777" w:rsidR="0085465D" w:rsidRDefault="0085465D" w:rsidP="0085465D"/>
        </w:tc>
      </w:tr>
    </w:tbl>
    <w:p w14:paraId="127AC0EB" w14:textId="77777777" w:rsidR="00E6382F" w:rsidRDefault="00E6382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PrChange w:id="32" w:author="Kevin Remde" w:date="2017-08-21T10:29:00Z">
          <w:tblPr>
            <w:tblStyle w:val="TableGrid"/>
            <w:tblW w:w="5000" w:type="pct"/>
            <w:tbl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  <w:insideH w:val="single" w:sz="4" w:space="0" w:color="D9D9D9" w:themeColor="background1" w:themeShade="D9"/>
              <w:insideV w:val="single" w:sz="4" w:space="0" w:color="D9D9D9" w:themeColor="background1" w:themeShade="D9"/>
            </w:tblBorders>
            <w:tblCellMar>
              <w:left w:w="29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53"/>
        <w:gridCol w:w="6202"/>
        <w:gridCol w:w="1530"/>
        <w:gridCol w:w="2605"/>
        <w:tblGridChange w:id="33">
          <w:tblGrid>
            <w:gridCol w:w="453"/>
            <w:gridCol w:w="6202"/>
            <w:gridCol w:w="1440"/>
            <w:gridCol w:w="2695"/>
          </w:tblGrid>
        </w:tblGridChange>
      </w:tblGrid>
      <w:tr w:rsidR="0085465D" w14:paraId="2938BB27" w14:textId="77777777" w:rsidTr="00A51E1F">
        <w:trPr>
          <w:trHeight w:val="144"/>
          <w:trPrChange w:id="34" w:author="Kevin Remde" w:date="2017-08-21T10:29:00Z">
            <w:trPr>
              <w:trHeight w:val="144"/>
            </w:trPr>
          </w:trPrChange>
        </w:trPr>
        <w:tc>
          <w:tcPr>
            <w:tcW w:w="8185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  <w:tcPrChange w:id="35" w:author="Kevin Remde" w:date="2017-08-21T10:29:00Z">
              <w:tcPr>
                <w:tcW w:w="8095" w:type="dxa"/>
                <w:gridSpan w:val="3"/>
                <w:shd w:val="clear" w:color="auto" w:fill="DBE5F1" w:themeFill="accent1" w:themeFillTint="33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A47B950" w14:textId="77777777" w:rsidR="0085465D" w:rsidRDefault="0085465D" w:rsidP="003B6824">
            <w:pPr>
              <w:pStyle w:val="Heading2"/>
            </w:pPr>
            <w:r>
              <w:t>Tech Lead</w:t>
            </w:r>
          </w:p>
        </w:tc>
        <w:tc>
          <w:tcPr>
            <w:tcW w:w="2605" w:type="dxa"/>
            <w:shd w:val="clear" w:color="auto" w:fill="DBE5F1" w:themeFill="accent1" w:themeFillTint="33"/>
            <w:tcPrChange w:id="36" w:author="Kevin Remde" w:date="2017-08-21T10:29:00Z">
              <w:tcPr>
                <w:tcW w:w="2695" w:type="dxa"/>
                <w:shd w:val="clear" w:color="auto" w:fill="DBE5F1" w:themeFill="accent1" w:themeFillTint="33"/>
              </w:tcPr>
            </w:tcPrChange>
          </w:tcPr>
          <w:p w14:paraId="7C9CDF8A" w14:textId="7952E4AD" w:rsidR="0085465D" w:rsidRDefault="00162B4B" w:rsidP="003B6824">
            <w:pPr>
              <w:pStyle w:val="Heading2"/>
            </w:pPr>
            <w:r>
              <w:t>Notes/Updates</w:t>
            </w:r>
          </w:p>
        </w:tc>
      </w:tr>
      <w:tr w:rsidR="007738F2" w14:paraId="22DAC10F" w14:textId="77777777" w:rsidTr="00A51E1F">
        <w:trPr>
          <w:trHeight w:val="144"/>
          <w:trPrChange w:id="37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38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0709120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39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97C36D0" w14:textId="77777777" w:rsidR="0085465D" w:rsidRDefault="0085465D" w:rsidP="0085465D">
            <w:r>
              <w:t>Determine Speakers and Support Staff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40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D4FC0A0" w14:textId="77777777" w:rsidR="0085465D" w:rsidRDefault="0085465D" w:rsidP="0085465D">
            <w:r>
              <w:t>Tech Lead</w:t>
            </w:r>
          </w:p>
        </w:tc>
        <w:tc>
          <w:tcPr>
            <w:tcW w:w="2605" w:type="dxa"/>
            <w:tcPrChange w:id="41" w:author="Kevin Remde" w:date="2017-08-21T10:29:00Z">
              <w:tcPr>
                <w:tcW w:w="2695" w:type="dxa"/>
              </w:tcPr>
            </w:tcPrChange>
          </w:tcPr>
          <w:p w14:paraId="679D9144" w14:textId="4E645D5C" w:rsidR="0085465D" w:rsidRDefault="0085465D" w:rsidP="0085465D"/>
        </w:tc>
      </w:tr>
      <w:tr w:rsidR="007738F2" w14:paraId="36D725CF" w14:textId="77777777" w:rsidTr="00A51E1F">
        <w:trPr>
          <w:trHeight w:val="144"/>
          <w:trPrChange w:id="42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43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3D2D30BE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44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9B3D021" w14:textId="77777777" w:rsidR="0085465D" w:rsidRDefault="0085465D" w:rsidP="0085465D">
            <w:pPr>
              <w:pStyle w:val="ListParagraph"/>
              <w:numPr>
                <w:ilvl w:val="0"/>
                <w:numId w:val="36"/>
              </w:numPr>
            </w:pPr>
            <w:r>
              <w:t>Opening Remarks / MC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45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52443311" w14:textId="50E8F01D" w:rsidR="0085465D" w:rsidRDefault="0085465D" w:rsidP="0085465D">
            <w:del w:id="46" w:author="Kevin Remde" w:date="2017-08-21T10:27:00Z">
              <w:r w:rsidDel="00CA3C1A">
                <w:delText>Tech Lead</w:delText>
              </w:r>
            </w:del>
            <w:ins w:id="47" w:author="Kevin Remde" w:date="2017-08-21T10:27:00Z">
              <w:r w:rsidR="00CA3C1A">
                <w:t>Kevin Remde</w:t>
              </w:r>
            </w:ins>
            <w:del w:id="48" w:author="Kevin Remde" w:date="2017-08-21T10:27:00Z">
              <w:r w:rsidDel="00CA3C1A">
                <w:delText>?</w:delText>
              </w:r>
            </w:del>
          </w:p>
        </w:tc>
        <w:tc>
          <w:tcPr>
            <w:tcW w:w="2605" w:type="dxa"/>
            <w:tcPrChange w:id="49" w:author="Kevin Remde" w:date="2017-08-21T10:29:00Z">
              <w:tcPr>
                <w:tcW w:w="2695" w:type="dxa"/>
              </w:tcPr>
            </w:tcPrChange>
          </w:tcPr>
          <w:p w14:paraId="1D67EC0B" w14:textId="77777777" w:rsidR="0085465D" w:rsidRDefault="0085465D" w:rsidP="0085465D"/>
        </w:tc>
      </w:tr>
      <w:tr w:rsidR="007738F2" w14:paraId="7CDBF563" w14:textId="77777777" w:rsidTr="00A51E1F">
        <w:trPr>
          <w:trHeight w:val="144"/>
          <w:trPrChange w:id="50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51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6D2386F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52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9CBEA0A" w14:textId="77777777" w:rsidR="0085465D" w:rsidRPr="00D47908" w:rsidRDefault="0085465D" w:rsidP="0085465D">
            <w:pPr>
              <w:pStyle w:val="ListParagraph"/>
              <w:numPr>
                <w:ilvl w:val="0"/>
                <w:numId w:val="36"/>
              </w:numPr>
            </w:pPr>
            <w:r w:rsidRPr="00D47908">
              <w:t xml:space="preserve">Executive </w:t>
            </w:r>
            <w:r>
              <w:t xml:space="preserve">Welcome &amp; </w:t>
            </w:r>
            <w:r w:rsidRPr="00D47908">
              <w:t>Kickoff</w:t>
            </w:r>
            <w:r>
              <w:t xml:space="preserve"> (See Site Lead)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53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EDE7B3E" w14:textId="09E2E22C" w:rsidR="0085465D" w:rsidRDefault="00A51E1F" w:rsidP="0085465D">
            <w:ins w:id="54" w:author="Kevin Remde" w:date="2017-08-21T10:28:00Z">
              <w:r>
                <w:t>Rebecca</w:t>
              </w:r>
            </w:ins>
            <w:ins w:id="55" w:author="Kevin Remde" w:date="2017-08-21T10:29:00Z">
              <w:r>
                <w:t xml:space="preserve"> Cowen?</w:t>
              </w:r>
            </w:ins>
            <w:del w:id="56" w:author="Kevin Remde" w:date="2017-08-21T10:27:00Z">
              <w:r w:rsidR="0085465D" w:rsidDel="00CA3C1A">
                <w:delText>Site Lead/Exec</w:delText>
              </w:r>
            </w:del>
          </w:p>
        </w:tc>
        <w:tc>
          <w:tcPr>
            <w:tcW w:w="2605" w:type="dxa"/>
            <w:tcPrChange w:id="57" w:author="Kevin Remde" w:date="2017-08-21T10:29:00Z">
              <w:tcPr>
                <w:tcW w:w="2695" w:type="dxa"/>
              </w:tcPr>
            </w:tcPrChange>
          </w:tcPr>
          <w:p w14:paraId="582ACBDE" w14:textId="77777777" w:rsidR="0085465D" w:rsidRDefault="0085465D" w:rsidP="0085465D"/>
        </w:tc>
      </w:tr>
      <w:tr w:rsidR="007738F2" w14:paraId="6E3F7D15" w14:textId="77777777" w:rsidTr="00A51E1F">
        <w:trPr>
          <w:trHeight w:val="144"/>
          <w:trPrChange w:id="58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59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D61CCD4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60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4BFBB037" w14:textId="77777777" w:rsidR="0085465D" w:rsidRPr="00D47908" w:rsidRDefault="0085465D" w:rsidP="0085465D">
            <w:pPr>
              <w:pStyle w:val="ListParagraph"/>
              <w:numPr>
                <w:ilvl w:val="0"/>
                <w:numId w:val="36"/>
              </w:numPr>
            </w:pPr>
            <w:r w:rsidRPr="00D47908">
              <w:t>Cloud Architect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61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1A40799" w14:textId="7E0584B1" w:rsidR="0085465D" w:rsidRDefault="00643480" w:rsidP="0085465D">
            <w:ins w:id="62" w:author="Kevin Remde" w:date="2017-08-21T10:28:00Z">
              <w:r>
                <w:t>Dan Stolts?</w:t>
              </w:r>
            </w:ins>
          </w:p>
        </w:tc>
        <w:tc>
          <w:tcPr>
            <w:tcW w:w="2605" w:type="dxa"/>
            <w:tcPrChange w:id="63" w:author="Kevin Remde" w:date="2017-08-21T10:29:00Z">
              <w:tcPr>
                <w:tcW w:w="2695" w:type="dxa"/>
              </w:tcPr>
            </w:tcPrChange>
          </w:tcPr>
          <w:p w14:paraId="5CC43559" w14:textId="39A028F7" w:rsidR="0085465D" w:rsidRDefault="00162B4B" w:rsidP="0085465D">
            <w:r>
              <w:t>Contact:</w:t>
            </w:r>
          </w:p>
        </w:tc>
      </w:tr>
      <w:tr w:rsidR="0085465D" w14:paraId="17EBE925" w14:textId="77777777" w:rsidTr="00A51E1F">
        <w:trPr>
          <w:trHeight w:val="144"/>
          <w:trPrChange w:id="64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65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4AE8219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66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5C1A91D" w14:textId="77777777" w:rsidR="0085465D" w:rsidRPr="00D47908" w:rsidRDefault="00994A02" w:rsidP="0085465D">
            <w:pPr>
              <w:pStyle w:val="ListParagraph"/>
              <w:numPr>
                <w:ilvl w:val="0"/>
                <w:numId w:val="36"/>
              </w:numPr>
            </w:pPr>
            <w:r>
              <w:fldChar w:fldCharType="begin"/>
            </w:r>
            <w:r>
              <w:instrText xml:space="preserve"> HYPERLINK "https://www.microsoft.com/en-us/learning/exam-70-534.aspx" </w:instrText>
            </w:r>
            <w:r>
              <w:fldChar w:fldCharType="separate"/>
            </w:r>
            <w:r w:rsidR="0085465D" w:rsidRPr="00D47908">
              <w:t>Design Azure Resource Manager (ARM) networking</w:t>
            </w:r>
            <w:r>
              <w:fldChar w:fldCharType="end"/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67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1818191" w14:textId="4FF6AF40" w:rsidR="0085465D" w:rsidRDefault="00643480" w:rsidP="0085465D">
            <w:ins w:id="68" w:author="Kevin Remde" w:date="2017-08-21T10:28:00Z">
              <w:r>
                <w:t>Kevin Remde</w:t>
              </w:r>
            </w:ins>
          </w:p>
        </w:tc>
        <w:tc>
          <w:tcPr>
            <w:tcW w:w="2605" w:type="dxa"/>
            <w:tcPrChange w:id="69" w:author="Kevin Remde" w:date="2017-08-21T10:29:00Z">
              <w:tcPr>
                <w:tcW w:w="2695" w:type="dxa"/>
              </w:tcPr>
            </w:tcPrChange>
          </w:tcPr>
          <w:p w14:paraId="1054952F" w14:textId="77777777" w:rsidR="0085465D" w:rsidRDefault="0085465D" w:rsidP="0085465D"/>
        </w:tc>
      </w:tr>
      <w:tr w:rsidR="0085465D" w14:paraId="2CDCEA91" w14:textId="77777777" w:rsidTr="00A51E1F">
        <w:trPr>
          <w:trHeight w:val="144"/>
          <w:trPrChange w:id="70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71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505BE557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72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07A1D95" w14:textId="77777777" w:rsidR="0085465D" w:rsidRPr="00D47908" w:rsidRDefault="00994A02" w:rsidP="0085465D">
            <w:pPr>
              <w:pStyle w:val="ListParagraph"/>
              <w:numPr>
                <w:ilvl w:val="0"/>
                <w:numId w:val="36"/>
              </w:numPr>
            </w:pPr>
            <w:r>
              <w:fldChar w:fldCharType="begin"/>
            </w:r>
            <w:r>
              <w:instrText xml:space="preserve"> HYPERLINK "https://www.microsoft.com/en-us/learning/exam-70-534.aspx" </w:instrText>
            </w:r>
            <w:r>
              <w:fldChar w:fldCharType="separate"/>
            </w:r>
            <w:r w:rsidR="0085465D" w:rsidRPr="00D47908">
              <w:t>Secure resources</w:t>
            </w:r>
            <w:r>
              <w:fldChar w:fldCharType="end"/>
            </w:r>
            <w:r w:rsidR="0085465D" w:rsidRPr="00D47908">
              <w:t xml:space="preserve"> 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73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7CDDB50" w14:textId="77777777" w:rsidR="0085465D" w:rsidRDefault="0085465D" w:rsidP="0085465D"/>
        </w:tc>
        <w:tc>
          <w:tcPr>
            <w:tcW w:w="2605" w:type="dxa"/>
            <w:tcPrChange w:id="74" w:author="Kevin Remde" w:date="2017-08-21T10:29:00Z">
              <w:tcPr>
                <w:tcW w:w="2695" w:type="dxa"/>
              </w:tcPr>
            </w:tcPrChange>
          </w:tcPr>
          <w:p w14:paraId="4F633B0B" w14:textId="782FF813" w:rsidR="0085465D" w:rsidRDefault="003731A5" w:rsidP="0085465D">
            <w:ins w:id="75" w:author="Kevin Remde" w:date="2017-08-21T10:59:00Z">
              <w:r>
                <w:t>Matt Lauer</w:t>
              </w:r>
              <w:bookmarkStart w:id="76" w:name="_GoBack"/>
              <w:bookmarkEnd w:id="76"/>
              <w:r>
                <w:t>, Dave Peterson, Robert Wakefield,</w:t>
              </w:r>
            </w:ins>
          </w:p>
        </w:tc>
      </w:tr>
      <w:tr w:rsidR="0085465D" w14:paraId="31FC3367" w14:textId="77777777" w:rsidTr="00A51E1F">
        <w:trPr>
          <w:trHeight w:val="144"/>
          <w:trPrChange w:id="77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78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321F80C9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79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D9C7D20" w14:textId="77777777" w:rsidR="0085465D" w:rsidRPr="00D47908" w:rsidRDefault="00994A02" w:rsidP="0085465D">
            <w:pPr>
              <w:pStyle w:val="ListParagraph"/>
              <w:numPr>
                <w:ilvl w:val="0"/>
                <w:numId w:val="36"/>
              </w:numPr>
            </w:pPr>
            <w:r>
              <w:fldChar w:fldCharType="begin"/>
            </w:r>
            <w:r>
              <w:instrText xml:space="preserve"> HYPERLINK "https://www.microsoft.com/en-us/learning/exam-70-534.aspx" </w:instrText>
            </w:r>
            <w:r>
              <w:fldChar w:fldCharType="separate"/>
            </w:r>
            <w:r w:rsidR="0085465D" w:rsidRPr="00D47908">
              <w:t>Design an application storage and data access strategy</w:t>
            </w:r>
            <w:r>
              <w:fldChar w:fldCharType="end"/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80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7793A38" w14:textId="77777777" w:rsidR="0085465D" w:rsidRDefault="0085465D" w:rsidP="0085465D"/>
        </w:tc>
        <w:tc>
          <w:tcPr>
            <w:tcW w:w="2605" w:type="dxa"/>
            <w:tcPrChange w:id="81" w:author="Kevin Remde" w:date="2017-08-21T10:29:00Z">
              <w:tcPr>
                <w:tcW w:w="2695" w:type="dxa"/>
              </w:tcPr>
            </w:tcPrChange>
          </w:tcPr>
          <w:p w14:paraId="00BB7175" w14:textId="77777777" w:rsidR="0085465D" w:rsidRDefault="0085465D" w:rsidP="0085465D"/>
        </w:tc>
      </w:tr>
      <w:tr w:rsidR="0085465D" w14:paraId="0654AB73" w14:textId="77777777" w:rsidTr="00A51E1F">
        <w:trPr>
          <w:trHeight w:val="144"/>
          <w:trPrChange w:id="82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83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334CBC1B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84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1D913F1" w14:textId="77777777" w:rsidR="0085465D" w:rsidRPr="00D47908" w:rsidRDefault="00994A02" w:rsidP="0085465D">
            <w:pPr>
              <w:pStyle w:val="ListParagraph"/>
              <w:numPr>
                <w:ilvl w:val="0"/>
                <w:numId w:val="36"/>
              </w:numPr>
            </w:pPr>
            <w:r>
              <w:fldChar w:fldCharType="begin"/>
            </w:r>
            <w:r>
              <w:instrText xml:space="preserve"> HYPERLINK "https://www.microsoft.com/en-us/learning/exam-70-534.aspx" \t "_blank" </w:instrText>
            </w:r>
            <w:r>
              <w:fldChar w:fldCharType="separate"/>
            </w:r>
            <w:r w:rsidR="0085465D" w:rsidRPr="00D47908">
              <w:t>Design advanced applications</w:t>
            </w:r>
            <w:r>
              <w:fldChar w:fldCharType="end"/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85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FDEC242" w14:textId="77777777" w:rsidR="0085465D" w:rsidRDefault="0085465D" w:rsidP="0085465D"/>
        </w:tc>
        <w:tc>
          <w:tcPr>
            <w:tcW w:w="2605" w:type="dxa"/>
            <w:tcPrChange w:id="86" w:author="Kevin Remde" w:date="2017-08-21T10:29:00Z">
              <w:tcPr>
                <w:tcW w:w="2695" w:type="dxa"/>
              </w:tcPr>
            </w:tcPrChange>
          </w:tcPr>
          <w:p w14:paraId="3FCF1490" w14:textId="77777777" w:rsidR="0085465D" w:rsidRDefault="0085465D" w:rsidP="0085465D"/>
        </w:tc>
      </w:tr>
      <w:tr w:rsidR="0085465D" w14:paraId="05540110" w14:textId="77777777" w:rsidTr="00A51E1F">
        <w:trPr>
          <w:trHeight w:val="144"/>
          <w:trPrChange w:id="87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88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9420F60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89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654C358" w14:textId="77777777" w:rsidR="0085465D" w:rsidRPr="00D47908" w:rsidRDefault="0085465D" w:rsidP="0085465D">
            <w:pPr>
              <w:pStyle w:val="ListParagraph"/>
              <w:numPr>
                <w:ilvl w:val="0"/>
                <w:numId w:val="36"/>
              </w:numPr>
            </w:pPr>
            <w:r w:rsidRPr="00D47908">
              <w:t>Containers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90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CD6EF58" w14:textId="12E919EA" w:rsidR="0085465D" w:rsidRDefault="00BD0AE5" w:rsidP="0085465D">
            <w:ins w:id="91" w:author="Kevin Remde" w:date="2017-08-21T10:43:00Z">
              <w:r>
                <w:t>Dave Strebel</w:t>
              </w:r>
            </w:ins>
          </w:p>
        </w:tc>
        <w:tc>
          <w:tcPr>
            <w:tcW w:w="2605" w:type="dxa"/>
            <w:tcPrChange w:id="92" w:author="Kevin Remde" w:date="2017-08-21T10:29:00Z">
              <w:tcPr>
                <w:tcW w:w="2695" w:type="dxa"/>
              </w:tcPr>
            </w:tcPrChange>
          </w:tcPr>
          <w:p w14:paraId="4CA8DDDB" w14:textId="77777777" w:rsidR="0085465D" w:rsidRDefault="0085465D" w:rsidP="0085465D"/>
        </w:tc>
      </w:tr>
      <w:tr w:rsidR="0085465D" w14:paraId="45D8C2FF" w14:textId="77777777" w:rsidTr="00A51E1F">
        <w:trPr>
          <w:trHeight w:val="144"/>
          <w:trPrChange w:id="93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94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2B988E0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95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2C4A67C" w14:textId="77777777" w:rsidR="0085465D" w:rsidRPr="00D47908" w:rsidRDefault="00994A02" w:rsidP="0085465D">
            <w:pPr>
              <w:pStyle w:val="ListParagraph"/>
              <w:numPr>
                <w:ilvl w:val="0"/>
                <w:numId w:val="36"/>
              </w:numPr>
            </w:pPr>
            <w:r>
              <w:fldChar w:fldCharType="begin"/>
            </w:r>
            <w:r>
              <w:instrText xml:space="preserve"> HYPERLINK "https://www.microsoft.com/en-us/learning/exam-70-534.aspx" \t "_blank" </w:instrText>
            </w:r>
            <w:r>
              <w:fldChar w:fldCharType="separate"/>
            </w:r>
            <w:r w:rsidR="0085465D" w:rsidRPr="00D47908">
              <w:t>Design Azure Web and Mobile Apps</w:t>
            </w:r>
            <w:r>
              <w:fldChar w:fldCharType="end"/>
            </w:r>
            <w:r w:rsidR="0085465D" w:rsidRPr="00D47908">
              <w:t xml:space="preserve">  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96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6D33A3DC" w14:textId="36BD0F2C" w:rsidR="0085465D" w:rsidRDefault="00643480" w:rsidP="0085465D">
            <w:ins w:id="97" w:author="Kevin Remde" w:date="2017-08-21T10:28:00Z">
              <w:r>
                <w:t>Mike Benkovich</w:t>
              </w:r>
            </w:ins>
          </w:p>
        </w:tc>
        <w:tc>
          <w:tcPr>
            <w:tcW w:w="2605" w:type="dxa"/>
            <w:tcPrChange w:id="98" w:author="Kevin Remde" w:date="2017-08-21T10:29:00Z">
              <w:tcPr>
                <w:tcW w:w="2695" w:type="dxa"/>
              </w:tcPr>
            </w:tcPrChange>
          </w:tcPr>
          <w:p w14:paraId="71222455" w14:textId="1635AA07" w:rsidR="0085465D" w:rsidRDefault="00643480" w:rsidP="0085465D">
            <w:ins w:id="99" w:author="Kevin Remde" w:date="2017-08-21T10:28:00Z">
              <w:r>
                <w:t>MVP</w:t>
              </w:r>
            </w:ins>
          </w:p>
        </w:tc>
      </w:tr>
      <w:tr w:rsidR="0085465D" w14:paraId="0D6EA668" w14:textId="77777777" w:rsidTr="00A51E1F">
        <w:trPr>
          <w:trHeight w:val="144"/>
          <w:trPrChange w:id="100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101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7BD7CB1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102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B6553CA" w14:textId="77777777" w:rsidR="0085465D" w:rsidRPr="00D47908" w:rsidRDefault="00994A02" w:rsidP="0085465D">
            <w:pPr>
              <w:pStyle w:val="ListParagraph"/>
              <w:numPr>
                <w:ilvl w:val="0"/>
                <w:numId w:val="36"/>
              </w:numPr>
            </w:pPr>
            <w:r>
              <w:fldChar w:fldCharType="begin"/>
            </w:r>
            <w:r>
              <w:instrText xml:space="preserve"> HYPERLINK "https://www.microsoft.com/en-us/learning/exam-70-534.aspx" \t "_blank" </w:instrText>
            </w:r>
            <w:r>
              <w:fldChar w:fldCharType="separate"/>
            </w:r>
            <w:r w:rsidR="0085465D" w:rsidRPr="00D47908">
              <w:t>Design a management, monitoring, and business continuity strategy</w:t>
            </w:r>
            <w:r>
              <w:fldChar w:fldCharType="end"/>
            </w:r>
            <w:r w:rsidR="0085465D" w:rsidRPr="00D47908">
              <w:t xml:space="preserve"> 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103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694C3CC7" w14:textId="77777777" w:rsidR="0085465D" w:rsidRDefault="0085465D" w:rsidP="0085465D"/>
        </w:tc>
        <w:tc>
          <w:tcPr>
            <w:tcW w:w="2605" w:type="dxa"/>
            <w:tcPrChange w:id="104" w:author="Kevin Remde" w:date="2017-08-21T10:29:00Z">
              <w:tcPr>
                <w:tcW w:w="2695" w:type="dxa"/>
              </w:tcPr>
            </w:tcPrChange>
          </w:tcPr>
          <w:p w14:paraId="2CC49AAD" w14:textId="77777777" w:rsidR="0085465D" w:rsidRDefault="0085465D" w:rsidP="0085465D"/>
        </w:tc>
      </w:tr>
      <w:tr w:rsidR="0085465D" w14:paraId="52A66AD8" w14:textId="77777777" w:rsidTr="00A51E1F">
        <w:trPr>
          <w:trHeight w:val="144"/>
          <w:trPrChange w:id="105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106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68F2A92A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107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405091BD" w14:textId="77777777" w:rsidR="0085465D" w:rsidRPr="00D47908" w:rsidRDefault="0085465D" w:rsidP="0085465D">
            <w:pPr>
              <w:pStyle w:val="ListParagraph"/>
              <w:numPr>
                <w:ilvl w:val="0"/>
                <w:numId w:val="36"/>
              </w:numPr>
            </w:pPr>
            <w:r w:rsidRPr="00D47908">
              <w:t xml:space="preserve">Skill #7 </w:t>
            </w:r>
            <w:r w:rsidR="00994A02">
              <w:fldChar w:fldCharType="begin"/>
            </w:r>
            <w:r w:rsidR="00994A02">
              <w:instrText xml:space="preserve"> HYPERLINK "https://www.microsoft.com/en-us/learning/exam-70-534.aspx" \t "_blank" </w:instrText>
            </w:r>
            <w:r w:rsidR="00994A02">
              <w:fldChar w:fldCharType="separate"/>
            </w:r>
            <w:r w:rsidRPr="00D47908">
              <w:t>Architect an Azure Compute infrastructure</w:t>
            </w:r>
            <w:r w:rsidR="00994A02">
              <w:fldChar w:fldCharType="end"/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108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6DF3E58F" w14:textId="29033E19" w:rsidR="0085465D" w:rsidRDefault="00643480" w:rsidP="0085465D">
            <w:ins w:id="109" w:author="Kevin Remde" w:date="2017-08-21T10:28:00Z">
              <w:r>
                <w:t>Dave Strebel</w:t>
              </w:r>
            </w:ins>
          </w:p>
        </w:tc>
        <w:tc>
          <w:tcPr>
            <w:tcW w:w="2605" w:type="dxa"/>
            <w:tcPrChange w:id="110" w:author="Kevin Remde" w:date="2017-08-21T10:29:00Z">
              <w:tcPr>
                <w:tcW w:w="2695" w:type="dxa"/>
              </w:tcPr>
            </w:tcPrChange>
          </w:tcPr>
          <w:p w14:paraId="40BAA05A" w14:textId="77777777" w:rsidR="0085465D" w:rsidRDefault="0085465D" w:rsidP="0085465D"/>
        </w:tc>
      </w:tr>
      <w:tr w:rsidR="0085465D" w14:paraId="5C51886E" w14:textId="77777777" w:rsidTr="00A51E1F">
        <w:trPr>
          <w:trHeight w:val="144"/>
          <w:trPrChange w:id="111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112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555DCB9D" w14:textId="77777777" w:rsidR="0085465D" w:rsidRDefault="0085465D" w:rsidP="0085465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113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A593C80" w14:textId="77777777" w:rsidR="0085465D" w:rsidRPr="00D47908" w:rsidRDefault="0085465D" w:rsidP="0085465D">
            <w:pPr>
              <w:pStyle w:val="ListParagraph"/>
              <w:numPr>
                <w:ilvl w:val="0"/>
                <w:numId w:val="36"/>
              </w:numPr>
            </w:pPr>
            <w:r w:rsidRPr="00D47908">
              <w:t>Lab</w:t>
            </w:r>
            <w:r>
              <w:t xml:space="preserve"> Tech Support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114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1C72B4A6" w14:textId="4F5A0891" w:rsidR="0085465D" w:rsidRDefault="00643480" w:rsidP="0085465D">
            <w:ins w:id="115" w:author="Kevin Remde" w:date="2017-08-21T10:28:00Z">
              <w:r>
                <w:t>All hands</w:t>
              </w:r>
            </w:ins>
          </w:p>
        </w:tc>
        <w:tc>
          <w:tcPr>
            <w:tcW w:w="2605" w:type="dxa"/>
            <w:tcPrChange w:id="116" w:author="Kevin Remde" w:date="2017-08-21T10:29:00Z">
              <w:tcPr>
                <w:tcW w:w="2695" w:type="dxa"/>
              </w:tcPr>
            </w:tcPrChange>
          </w:tcPr>
          <w:p w14:paraId="7788F5FB" w14:textId="77777777" w:rsidR="0085465D" w:rsidRDefault="0085465D" w:rsidP="0085465D"/>
        </w:tc>
      </w:tr>
      <w:tr w:rsidR="005D3E77" w14:paraId="2D94A711" w14:textId="77777777" w:rsidTr="00A51E1F">
        <w:trPr>
          <w:trHeight w:val="144"/>
          <w:trPrChange w:id="117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118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60D5CC30" w14:textId="3C3F62B9" w:rsidR="005D3E77" w:rsidRDefault="005D3E77" w:rsidP="005D3E77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119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05072CD3" w14:textId="3B7650FD" w:rsidR="005D3E77" w:rsidRDefault="00162B4B" w:rsidP="005D3E77">
            <w:r>
              <w:t>Update Content – Make it better; Add Case Studies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120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F4F56E4" w14:textId="77777777" w:rsidR="005D3E77" w:rsidRDefault="005D3E77" w:rsidP="005D3E77"/>
        </w:tc>
        <w:tc>
          <w:tcPr>
            <w:tcW w:w="2605" w:type="dxa"/>
            <w:tcPrChange w:id="121" w:author="Kevin Remde" w:date="2017-08-21T10:29:00Z">
              <w:tcPr>
                <w:tcW w:w="2695" w:type="dxa"/>
              </w:tcPr>
            </w:tcPrChange>
          </w:tcPr>
          <w:p w14:paraId="21C56A88" w14:textId="77A8FE5E" w:rsidR="005D3E77" w:rsidRDefault="005D3E77" w:rsidP="005D3E77"/>
        </w:tc>
      </w:tr>
      <w:tr w:rsidR="005D3E77" w14:paraId="3FC045AE" w14:textId="77777777" w:rsidTr="00A51E1F">
        <w:trPr>
          <w:trHeight w:val="144"/>
          <w:trPrChange w:id="122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123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3EEBD3AE" w14:textId="77777777" w:rsidR="005D3E77" w:rsidRDefault="005D3E77" w:rsidP="005D3E77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124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78248D61" w14:textId="4D82250F" w:rsidR="005D3E77" w:rsidRDefault="005D3E77" w:rsidP="005D3E77">
            <w:r>
              <w:t>Final Content Posted Date (</w:t>
            </w:r>
            <w:r w:rsidRPr="005D3E77">
              <w:t>http://github.com/</w:t>
            </w:r>
            <w:proofErr w:type="spellStart"/>
            <w:r w:rsidRPr="005D3E77">
              <w:t>guruskill</w:t>
            </w:r>
            <w:proofErr w:type="spellEnd"/>
            <w:r w:rsidRPr="005D3E77">
              <w:t>/70-534/Events</w:t>
            </w:r>
            <w:r w:rsidRPr="005D3E77">
              <w:rPr>
                <w:sz w:val="14"/>
              </w:rPr>
              <w:t>/...</w:t>
            </w:r>
            <w:r>
              <w:rPr>
                <w:sz w:val="14"/>
              </w:rPr>
              <w:t>)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125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D50B3E8" w14:textId="77777777" w:rsidR="005D3E77" w:rsidRDefault="005D3E77" w:rsidP="005D3E77">
            <w:r>
              <w:t>All Speakers</w:t>
            </w:r>
          </w:p>
        </w:tc>
        <w:tc>
          <w:tcPr>
            <w:tcW w:w="2605" w:type="dxa"/>
            <w:tcPrChange w:id="126" w:author="Kevin Remde" w:date="2017-08-21T10:29:00Z">
              <w:tcPr>
                <w:tcW w:w="2695" w:type="dxa"/>
              </w:tcPr>
            </w:tcPrChange>
          </w:tcPr>
          <w:p w14:paraId="0C1293E4" w14:textId="77777777" w:rsidR="005D3E77" w:rsidRDefault="005D3E77" w:rsidP="005D3E77">
            <w:r>
              <w:t>??/09/2017</w:t>
            </w:r>
          </w:p>
        </w:tc>
      </w:tr>
      <w:tr w:rsidR="00162B4B" w14:paraId="6844B4BF" w14:textId="77777777" w:rsidTr="00A51E1F">
        <w:trPr>
          <w:trHeight w:val="144"/>
          <w:trPrChange w:id="127" w:author="Kevin Remde" w:date="2017-08-21T10:29:00Z">
            <w:trPr>
              <w:trHeight w:val="144"/>
            </w:trPr>
          </w:trPrChange>
        </w:trPr>
        <w:tc>
          <w:tcPr>
            <w:tcW w:w="453" w:type="dxa"/>
            <w:tcMar>
              <w:top w:w="0" w:type="nil"/>
              <w:left w:w="0" w:type="nil"/>
              <w:bottom w:w="0" w:type="nil"/>
              <w:right w:w="0" w:type="nil"/>
            </w:tcMar>
            <w:tcPrChange w:id="128" w:author="Kevin Remde" w:date="2017-08-21T10:29:00Z">
              <w:tcPr>
                <w:tcW w:w="453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4E3DF25C" w14:textId="77777777" w:rsidR="00162B4B" w:rsidRDefault="00162B4B" w:rsidP="00162B4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6202" w:type="dxa"/>
            <w:tcMar>
              <w:top w:w="0" w:type="nil"/>
              <w:left w:w="0" w:type="nil"/>
              <w:bottom w:w="0" w:type="nil"/>
              <w:right w:w="0" w:type="nil"/>
            </w:tcMar>
            <w:tcPrChange w:id="129" w:author="Kevin Remde" w:date="2017-08-21T10:29:00Z">
              <w:tcPr>
                <w:tcW w:w="6202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39879E92" w14:textId="0838C420" w:rsidR="00162B4B" w:rsidRDefault="00162B4B" w:rsidP="00162B4B">
            <w:r>
              <w:t>Create Schedule</w:t>
            </w:r>
          </w:p>
        </w:tc>
        <w:tc>
          <w:tcPr>
            <w:tcW w:w="1530" w:type="dxa"/>
            <w:tcMar>
              <w:top w:w="0" w:type="nil"/>
              <w:left w:w="0" w:type="nil"/>
              <w:bottom w:w="0" w:type="nil"/>
              <w:right w:w="0" w:type="nil"/>
            </w:tcMar>
            <w:tcPrChange w:id="130" w:author="Kevin Remde" w:date="2017-08-21T10:29:00Z">
              <w:tcPr>
                <w:tcW w:w="1440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</w:tcPrChange>
          </w:tcPr>
          <w:p w14:paraId="22DB1724" w14:textId="77777777" w:rsidR="00162B4B" w:rsidRDefault="00162B4B" w:rsidP="00162B4B"/>
        </w:tc>
        <w:tc>
          <w:tcPr>
            <w:tcW w:w="2605" w:type="dxa"/>
            <w:tcPrChange w:id="131" w:author="Kevin Remde" w:date="2017-08-21T10:29:00Z">
              <w:tcPr>
                <w:tcW w:w="2695" w:type="dxa"/>
              </w:tcPr>
            </w:tcPrChange>
          </w:tcPr>
          <w:p w14:paraId="4A137A39" w14:textId="6B793954" w:rsidR="00162B4B" w:rsidRDefault="00162B4B" w:rsidP="00162B4B">
            <w:r>
              <w:t xml:space="preserve">Sample </w:t>
            </w:r>
            <w:r w:rsidR="00994A02">
              <w:fldChar w:fldCharType="begin"/>
            </w:r>
            <w:r w:rsidR="00994A02">
              <w:instrText xml:space="preserve"> HYPERLINK "https://microsoft-my.sharepoint.com/personal/dstolts_microsoft_com/_layouts/15/guestaccess.aspx?guestaccesstoken=0W5VKL7cE0ezvN1wSlGm8PEUQixsRylYPveMo89CX3Q%3d&amp;docid=2_1615c44ef0c504f92bf6434e9fd31fb0b&amp;rev=1" </w:instrText>
            </w:r>
            <w:r w:rsidR="00994A02">
              <w:fldChar w:fldCharType="separate"/>
            </w:r>
            <w:r>
              <w:rPr>
                <w:rStyle w:val="Hyperlink"/>
              </w:rPr>
              <w:t xml:space="preserve">2-5 Day Schedule </w:t>
            </w:r>
            <w:r w:rsidR="00994A02">
              <w:rPr>
                <w:rStyle w:val="Hyperlink"/>
              </w:rPr>
              <w:fldChar w:fldCharType="end"/>
            </w:r>
            <w:r>
              <w:t> </w:t>
            </w:r>
          </w:p>
        </w:tc>
      </w:tr>
    </w:tbl>
    <w:p w14:paraId="06674F6C" w14:textId="77777777" w:rsidR="007C42A8" w:rsidRDefault="007C42A8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2"/>
        <w:gridCol w:w="3232"/>
        <w:gridCol w:w="1503"/>
        <w:gridCol w:w="5603"/>
      </w:tblGrid>
      <w:tr w:rsidR="0016611E" w14:paraId="30997EDC" w14:textId="77777777" w:rsidTr="00C665DF">
        <w:tc>
          <w:tcPr>
            <w:tcW w:w="5187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445EA778" w14:textId="77777777" w:rsidR="0016611E" w:rsidRDefault="0016611E" w:rsidP="003B6824">
            <w:pPr>
              <w:pStyle w:val="Heading2"/>
            </w:pPr>
            <w:r>
              <w:t>Other/Optional</w:t>
            </w:r>
          </w:p>
        </w:tc>
        <w:tc>
          <w:tcPr>
            <w:tcW w:w="5603" w:type="dxa"/>
            <w:shd w:val="clear" w:color="auto" w:fill="DBE5F1" w:themeFill="accent1" w:themeFillTint="33"/>
          </w:tcPr>
          <w:p w14:paraId="7E4B7A23" w14:textId="77777777" w:rsidR="0016611E" w:rsidRDefault="0016611E" w:rsidP="003B6824">
            <w:pPr>
              <w:pStyle w:val="Heading2"/>
            </w:pPr>
          </w:p>
        </w:tc>
      </w:tr>
      <w:tr w:rsidR="0016611E" w14:paraId="31AA64DA" w14:textId="77777777" w:rsidTr="00C665DF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BA4985D" w14:textId="54C0A051" w:rsidR="0016611E" w:rsidRDefault="00A51E1F" w:rsidP="003B6824">
            <w:ins w:id="132" w:author="Kevin Remde" w:date="2017-08-21T10:29:00Z">
              <w: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>
                <w:instrText xml:space="preserve"> FORMCHECKBOX </w:instrText>
              </w:r>
              <w:r>
                <w:fldChar w:fldCharType="end"/>
              </w:r>
            </w:ins>
            <w:del w:id="133" w:author="Kevin Remde" w:date="2017-08-21T10:29:00Z">
              <w:r w:rsidR="0016611E" w:rsidDel="00A51E1F">
                <w:fldChar w:fldCharType="begin"/>
              </w:r>
              <w:r w:rsidR="0016611E" w:rsidDel="00A51E1F">
                <w:delInstrText xml:space="preserve"> FORMCHECKBOX </w:delInstrText>
              </w:r>
              <w:r w:rsidR="00994A02" w:rsidDel="00A51E1F">
                <w:fldChar w:fldCharType="separate"/>
              </w:r>
              <w:r w:rsidR="0016611E" w:rsidDel="00A51E1F">
                <w:fldChar w:fldCharType="end"/>
              </w:r>
            </w:del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475E47A" w14:textId="77777777" w:rsidR="0016611E" w:rsidRDefault="0016611E" w:rsidP="003B6824">
            <w:r>
              <w:t>Simulcast Needed</w:t>
            </w:r>
            <w:r w:rsidR="007738F2">
              <w:t>?</w:t>
            </w:r>
            <w:r>
              <w:t xml:space="preserve"> / Coordinated</w:t>
            </w:r>
          </w:p>
        </w:tc>
        <w:tc>
          <w:tcPr>
            <w:tcW w:w="150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9CAFB1A" w14:textId="7C997D30" w:rsidR="0016611E" w:rsidRDefault="00A51E1F" w:rsidP="003B6824">
            <w:ins w:id="134" w:author="Kevin Remde" w:date="2017-08-21T10:29:00Z">
              <w:r>
                <w:t>Chicago AON?</w:t>
              </w:r>
            </w:ins>
          </w:p>
        </w:tc>
        <w:tc>
          <w:tcPr>
            <w:tcW w:w="5603" w:type="dxa"/>
          </w:tcPr>
          <w:p w14:paraId="7B100C07" w14:textId="77777777" w:rsidR="0016611E" w:rsidRDefault="0016611E" w:rsidP="003B6824"/>
        </w:tc>
      </w:tr>
      <w:tr w:rsidR="0016611E" w14:paraId="5C4545FE" w14:textId="77777777" w:rsidTr="00C665DF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0EBBFDB" w14:textId="77777777" w:rsidR="0016611E" w:rsidRDefault="0016611E" w:rsidP="003B682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2C2B66" w14:textId="77777777" w:rsidR="0016611E" w:rsidRDefault="007738F2" w:rsidP="003B6824">
            <w:r>
              <w:t xml:space="preserve">Plan and Schedule </w:t>
            </w:r>
            <w:r w:rsidR="00B1513E">
              <w:t>Mixer</w:t>
            </w:r>
            <w:r>
              <w:t xml:space="preserve"> </w:t>
            </w:r>
          </w:p>
        </w:tc>
        <w:tc>
          <w:tcPr>
            <w:tcW w:w="150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C899ED3" w14:textId="77777777" w:rsidR="0016611E" w:rsidRDefault="0016611E" w:rsidP="003B6824"/>
        </w:tc>
        <w:tc>
          <w:tcPr>
            <w:tcW w:w="5603" w:type="dxa"/>
          </w:tcPr>
          <w:p w14:paraId="469EFC63" w14:textId="77777777" w:rsidR="0016611E" w:rsidRDefault="0016611E" w:rsidP="003B6824"/>
        </w:tc>
      </w:tr>
      <w:tr w:rsidR="0016611E" w14:paraId="0BB72612" w14:textId="77777777" w:rsidTr="00C665DF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89B0DEB" w14:textId="77777777" w:rsidR="0016611E" w:rsidRDefault="0016611E" w:rsidP="003B6824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71D8C0" w14:textId="77777777" w:rsidR="0016611E" w:rsidRDefault="007738F2" w:rsidP="003B6824">
            <w:r>
              <w:t>Coordinate T&amp;E Logistics</w:t>
            </w:r>
          </w:p>
        </w:tc>
        <w:tc>
          <w:tcPr>
            <w:tcW w:w="150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D94F233" w14:textId="77777777" w:rsidR="0016611E" w:rsidRDefault="0016611E" w:rsidP="003B6824"/>
        </w:tc>
        <w:tc>
          <w:tcPr>
            <w:tcW w:w="5603" w:type="dxa"/>
          </w:tcPr>
          <w:p w14:paraId="061C6E11" w14:textId="77777777" w:rsidR="0016611E" w:rsidRDefault="0016611E" w:rsidP="003B6824"/>
        </w:tc>
      </w:tr>
      <w:tr w:rsidR="00B1513E" w14:paraId="4CCAE812" w14:textId="77777777" w:rsidTr="00C665DF">
        <w:tc>
          <w:tcPr>
            <w:tcW w:w="45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C3C343E" w14:textId="77777777" w:rsidR="00B1513E" w:rsidRDefault="00B1513E" w:rsidP="00B1513E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A02">
              <w:fldChar w:fldCharType="separate"/>
            </w:r>
            <w:r>
              <w:fldChar w:fldCharType="end"/>
            </w:r>
          </w:p>
        </w:tc>
        <w:tc>
          <w:tcPr>
            <w:tcW w:w="3232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CACEEBC" w14:textId="77777777" w:rsidR="00B1513E" w:rsidRDefault="00B1513E" w:rsidP="00B1513E">
            <w:r>
              <w:t xml:space="preserve">Speaker Dinner </w:t>
            </w:r>
          </w:p>
        </w:tc>
        <w:tc>
          <w:tcPr>
            <w:tcW w:w="1503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4F95B1" w14:textId="77777777" w:rsidR="00B1513E" w:rsidRDefault="00B1513E" w:rsidP="00B1513E"/>
        </w:tc>
        <w:tc>
          <w:tcPr>
            <w:tcW w:w="5603" w:type="dxa"/>
          </w:tcPr>
          <w:p w14:paraId="352E504A" w14:textId="7EA42358" w:rsidR="00B1513E" w:rsidRDefault="00A51E1F" w:rsidP="00B1513E">
            <w:ins w:id="135" w:author="Kevin Remde" w:date="2017-08-21T10:30:00Z">
              <w:r>
                <w:t>Monday night, Sep 25?</w:t>
              </w:r>
            </w:ins>
          </w:p>
        </w:tc>
      </w:tr>
    </w:tbl>
    <w:p w14:paraId="1F35D56E" w14:textId="77777777" w:rsidR="0016611E" w:rsidRDefault="0016611E" w:rsidP="007738F2"/>
    <w:sectPr w:rsidR="0016611E" w:rsidSect="0085465D"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43F8" w14:textId="77777777" w:rsidR="00994A02" w:rsidRDefault="00994A02">
      <w:r>
        <w:separator/>
      </w:r>
    </w:p>
  </w:endnote>
  <w:endnote w:type="continuationSeparator" w:id="0">
    <w:p w14:paraId="11961123" w14:textId="77777777" w:rsidR="00994A02" w:rsidRDefault="0099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B35A6" w14:textId="77777777"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41A3" w14:textId="77777777" w:rsidR="00994A02" w:rsidRDefault="00994A02">
      <w:r>
        <w:separator/>
      </w:r>
    </w:p>
  </w:footnote>
  <w:footnote w:type="continuationSeparator" w:id="0">
    <w:p w14:paraId="6515217A" w14:textId="77777777" w:rsidR="00994A02" w:rsidRDefault="0099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63667"/>
    <w:multiLevelType w:val="hybridMultilevel"/>
    <w:tmpl w:val="959ABB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2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C1C24"/>
    <w:multiLevelType w:val="hybridMultilevel"/>
    <w:tmpl w:val="7F9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5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9672CC"/>
    <w:multiLevelType w:val="hybridMultilevel"/>
    <w:tmpl w:val="DFA8D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395CFC"/>
    <w:multiLevelType w:val="hybridMultilevel"/>
    <w:tmpl w:val="11C2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1961C4"/>
    <w:multiLevelType w:val="hybridMultilevel"/>
    <w:tmpl w:val="6E16D3D6"/>
    <w:lvl w:ilvl="0" w:tplc="90185AB6">
      <w:start w:val="1"/>
      <w:numFmt w:val="decimal"/>
      <w:lvlText w:val="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4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550F5C"/>
    <w:multiLevelType w:val="hybridMultilevel"/>
    <w:tmpl w:val="70A85D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18"/>
  </w:num>
  <w:num w:numId="4">
    <w:abstractNumId w:val="17"/>
  </w:num>
  <w:num w:numId="5">
    <w:abstractNumId w:val="15"/>
  </w:num>
  <w:num w:numId="6">
    <w:abstractNumId w:val="32"/>
  </w:num>
  <w:num w:numId="7">
    <w:abstractNumId w:val="12"/>
  </w:num>
  <w:num w:numId="8">
    <w:abstractNumId w:val="36"/>
  </w:num>
  <w:num w:numId="9">
    <w:abstractNumId w:val="22"/>
  </w:num>
  <w:num w:numId="10">
    <w:abstractNumId w:val="30"/>
  </w:num>
  <w:num w:numId="11">
    <w:abstractNumId w:val="19"/>
  </w:num>
  <w:num w:numId="12">
    <w:abstractNumId w:val="35"/>
  </w:num>
  <w:num w:numId="13">
    <w:abstractNumId w:val="24"/>
  </w:num>
  <w:num w:numId="14">
    <w:abstractNumId w:val="20"/>
  </w:num>
  <w:num w:numId="15">
    <w:abstractNumId w:val="31"/>
  </w:num>
  <w:num w:numId="16">
    <w:abstractNumId w:val="33"/>
  </w:num>
  <w:num w:numId="17">
    <w:abstractNumId w:val="37"/>
  </w:num>
  <w:num w:numId="18">
    <w:abstractNumId w:val="28"/>
  </w:num>
  <w:num w:numId="19">
    <w:abstractNumId w:val="27"/>
  </w:num>
  <w:num w:numId="20">
    <w:abstractNumId w:val="38"/>
  </w:num>
  <w:num w:numId="21">
    <w:abstractNumId w:val="26"/>
  </w:num>
  <w:num w:numId="22">
    <w:abstractNumId w:val="14"/>
  </w:num>
  <w:num w:numId="23">
    <w:abstractNumId w:val="8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6"/>
  </w:num>
  <w:num w:numId="35">
    <w:abstractNumId w:val="10"/>
  </w:num>
  <w:num w:numId="36">
    <w:abstractNumId w:val="13"/>
  </w:num>
  <w:num w:numId="37">
    <w:abstractNumId w:val="21"/>
  </w:num>
  <w:num w:numId="38">
    <w:abstractNumId w:val="23"/>
  </w:num>
  <w:num w:numId="39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Remde">
    <w15:presenceInfo w15:providerId="AD" w15:userId="S-1-12-1-1433405308-1313422650-1238271676-1859554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0"/>
    <w:rsid w:val="00034557"/>
    <w:rsid w:val="00055625"/>
    <w:rsid w:val="00080433"/>
    <w:rsid w:val="00082F86"/>
    <w:rsid w:val="00086801"/>
    <w:rsid w:val="00090054"/>
    <w:rsid w:val="000D7D67"/>
    <w:rsid w:val="000F3B2D"/>
    <w:rsid w:val="001001B1"/>
    <w:rsid w:val="001003E1"/>
    <w:rsid w:val="00115507"/>
    <w:rsid w:val="00125CCB"/>
    <w:rsid w:val="00137DF3"/>
    <w:rsid w:val="00157CA0"/>
    <w:rsid w:val="00162B4B"/>
    <w:rsid w:val="0016611E"/>
    <w:rsid w:val="00172448"/>
    <w:rsid w:val="001B5C06"/>
    <w:rsid w:val="001E1F8D"/>
    <w:rsid w:val="001E3406"/>
    <w:rsid w:val="00220330"/>
    <w:rsid w:val="00267DF9"/>
    <w:rsid w:val="00272280"/>
    <w:rsid w:val="002906E7"/>
    <w:rsid w:val="002A3F76"/>
    <w:rsid w:val="002B1E31"/>
    <w:rsid w:val="002D529D"/>
    <w:rsid w:val="002F6283"/>
    <w:rsid w:val="003119FB"/>
    <w:rsid w:val="00311B83"/>
    <w:rsid w:val="0031256D"/>
    <w:rsid w:val="00320630"/>
    <w:rsid w:val="003444D6"/>
    <w:rsid w:val="003618B9"/>
    <w:rsid w:val="003731A5"/>
    <w:rsid w:val="003761C5"/>
    <w:rsid w:val="003A1BC2"/>
    <w:rsid w:val="003F04D9"/>
    <w:rsid w:val="00407240"/>
    <w:rsid w:val="0041607A"/>
    <w:rsid w:val="0043454D"/>
    <w:rsid w:val="00454615"/>
    <w:rsid w:val="004567F4"/>
    <w:rsid w:val="00464875"/>
    <w:rsid w:val="0048031C"/>
    <w:rsid w:val="004A51ED"/>
    <w:rsid w:val="004B0AE9"/>
    <w:rsid w:val="00522532"/>
    <w:rsid w:val="00553416"/>
    <w:rsid w:val="00560949"/>
    <w:rsid w:val="00581A1A"/>
    <w:rsid w:val="005C449B"/>
    <w:rsid w:val="005D3E77"/>
    <w:rsid w:val="005E29C8"/>
    <w:rsid w:val="005E71E6"/>
    <w:rsid w:val="00610858"/>
    <w:rsid w:val="006238C8"/>
    <w:rsid w:val="00643480"/>
    <w:rsid w:val="00643BDC"/>
    <w:rsid w:val="00694EE6"/>
    <w:rsid w:val="006C1BD5"/>
    <w:rsid w:val="007514C6"/>
    <w:rsid w:val="00754382"/>
    <w:rsid w:val="007738F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5465D"/>
    <w:rsid w:val="00891FD6"/>
    <w:rsid w:val="008B0F7D"/>
    <w:rsid w:val="008F4F72"/>
    <w:rsid w:val="009142CB"/>
    <w:rsid w:val="009533E9"/>
    <w:rsid w:val="0096077E"/>
    <w:rsid w:val="00970715"/>
    <w:rsid w:val="00980A6C"/>
    <w:rsid w:val="00994A02"/>
    <w:rsid w:val="00995223"/>
    <w:rsid w:val="009B2759"/>
    <w:rsid w:val="009C0F7C"/>
    <w:rsid w:val="00A071D0"/>
    <w:rsid w:val="00A45F9E"/>
    <w:rsid w:val="00A50321"/>
    <w:rsid w:val="00A51E1F"/>
    <w:rsid w:val="00A51E9F"/>
    <w:rsid w:val="00A90460"/>
    <w:rsid w:val="00AB0FFF"/>
    <w:rsid w:val="00AD7045"/>
    <w:rsid w:val="00B11EE0"/>
    <w:rsid w:val="00B1513E"/>
    <w:rsid w:val="00B67C5A"/>
    <w:rsid w:val="00B75A27"/>
    <w:rsid w:val="00B97760"/>
    <w:rsid w:val="00BD0AE5"/>
    <w:rsid w:val="00C16870"/>
    <w:rsid w:val="00C34FB6"/>
    <w:rsid w:val="00C36E89"/>
    <w:rsid w:val="00C40D38"/>
    <w:rsid w:val="00C4126C"/>
    <w:rsid w:val="00C45FDC"/>
    <w:rsid w:val="00C665DF"/>
    <w:rsid w:val="00CA3573"/>
    <w:rsid w:val="00CA3C1A"/>
    <w:rsid w:val="00CB47FD"/>
    <w:rsid w:val="00CC59BB"/>
    <w:rsid w:val="00D036F9"/>
    <w:rsid w:val="00D36A80"/>
    <w:rsid w:val="00D57782"/>
    <w:rsid w:val="00D827D3"/>
    <w:rsid w:val="00DA21A2"/>
    <w:rsid w:val="00DB0C25"/>
    <w:rsid w:val="00DE5986"/>
    <w:rsid w:val="00E37280"/>
    <w:rsid w:val="00E41884"/>
    <w:rsid w:val="00E44A69"/>
    <w:rsid w:val="00E6382F"/>
    <w:rsid w:val="00EA3E64"/>
    <w:rsid w:val="00EC5AE4"/>
    <w:rsid w:val="00EE40E1"/>
    <w:rsid w:val="00F03B50"/>
    <w:rsid w:val="00F27301"/>
    <w:rsid w:val="00F3153F"/>
    <w:rsid w:val="00F613E4"/>
    <w:rsid w:val="00F636A2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23DA7"/>
  <w15:docId w15:val="{A9686288-5AF9-4132-89E8-B6A2727E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C44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449B"/>
    <w:rPr>
      <w:strike w:val="0"/>
      <w:dstrike w:val="0"/>
      <w:color w:val="0088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1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12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4176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0" w:color="0088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tolts\AppData\Roaming\Microsoft\Templates\New%20company%20se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8BD494-64EB-4FCD-AB31-49086284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checklist.dotx</Template>
  <TotalTime>215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Checklist 70-534 Certification</vt:lpstr>
    </vt:vector>
  </TitlesOfParts>
  <Company>Microsoft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Checklist 70-534 Certification</dc:title>
  <dc:subject>70-534 Certification Event Checklist</dc:subject>
  <dc:creator>Dan Stolts</dc:creator>
  <cp:keywords>Event, Checklist, Certification, 70-534</cp:keywords>
  <cp:lastModifiedBy>Kevin Remde</cp:lastModifiedBy>
  <cp:revision>11</cp:revision>
  <cp:lastPrinted>2005-08-26T17:15:00Z</cp:lastPrinted>
  <dcterms:created xsi:type="dcterms:W3CDTF">2017-08-01T17:47:00Z</dcterms:created>
  <dcterms:modified xsi:type="dcterms:W3CDTF">2017-08-21T16:11:00Z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